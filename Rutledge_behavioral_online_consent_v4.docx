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3762F" w14:textId="77777777" w:rsidR="0060521E" w:rsidRPr="008C2871" w:rsidRDefault="0060521E" w:rsidP="0060521E">
      <w:pPr>
        <w:suppressAutoHyphens/>
        <w:jc w:val="center"/>
        <w:rPr>
          <w:rFonts w:ascii="Times New Roman" w:hAnsi="Times New Roman"/>
          <w:b/>
          <w:sz w:val="22"/>
          <w:szCs w:val="22"/>
        </w:rPr>
      </w:pPr>
      <w:r w:rsidRPr="00B725FD">
        <w:rPr>
          <w:rFonts w:ascii="Calibri Light" w:hAnsi="Calibri Light"/>
          <w:b/>
          <w:noProof/>
          <w:sz w:val="22"/>
          <w:szCs w:val="22"/>
        </w:rPr>
        <w:drawing>
          <wp:anchor distT="0" distB="0" distL="114300" distR="114300" simplePos="0" relativeHeight="251660288" behindDoc="1" locked="0" layoutInCell="1" allowOverlap="1" wp14:anchorId="1CF9BF9F" wp14:editId="3438F3C1">
            <wp:simplePos x="0" y="0"/>
            <wp:positionH relativeFrom="column">
              <wp:posOffset>1345456</wp:posOffset>
            </wp:positionH>
            <wp:positionV relativeFrom="paragraph">
              <wp:posOffset>-53988</wp:posOffset>
            </wp:positionV>
            <wp:extent cx="600075" cy="638175"/>
            <wp:effectExtent l="0" t="0" r="0" b="0"/>
            <wp:wrapNone/>
            <wp:docPr id="1" name="Picture 1" descr="yalec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yalecl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0075" cy="638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C2871">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07EC0769" wp14:editId="04E507E3">
                <wp:simplePos x="0" y="0"/>
                <wp:positionH relativeFrom="column">
                  <wp:posOffset>1950720</wp:posOffset>
                </wp:positionH>
                <wp:positionV relativeFrom="paragraph">
                  <wp:posOffset>3810</wp:posOffset>
                </wp:positionV>
                <wp:extent cx="2360930" cy="4953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95300"/>
                        </a:xfrm>
                        <a:prstGeom prst="rect">
                          <a:avLst/>
                        </a:prstGeom>
                        <a:solidFill>
                          <a:srgbClr val="FFFFFF"/>
                        </a:solidFill>
                        <a:ln w="9525">
                          <a:noFill/>
                          <a:miter lim="800000"/>
                          <a:headEnd/>
                          <a:tailEnd/>
                        </a:ln>
                      </wps:spPr>
                      <wps:txbx>
                        <w:txbxContent>
                          <w:p w14:paraId="391DC3CF" w14:textId="77777777" w:rsidR="0060521E" w:rsidRDefault="0060521E" w:rsidP="0060521E">
                            <w:pPr>
                              <w:suppressAutoHyphens/>
                              <w:jc w:val="center"/>
                              <w:rPr>
                                <w:rFonts w:ascii="Times New Roman" w:hAnsi="Times New Roman"/>
                                <w:b/>
                                <w:sz w:val="28"/>
                              </w:rPr>
                            </w:pPr>
                            <w:r>
                              <w:rPr>
                                <w:rFonts w:ascii="Times New Roman" w:hAnsi="Times New Roman"/>
                                <w:b/>
                                <w:sz w:val="28"/>
                              </w:rPr>
                              <w:t>ADULT CONSENT FORM</w:t>
                            </w:r>
                            <w:r>
                              <w:rPr>
                                <w:rFonts w:ascii="Times New Roman" w:hAnsi="Times New Roman"/>
                                <w:b/>
                                <w:sz w:val="28"/>
                              </w:rPr>
                              <w:fldChar w:fldCharType="begin"/>
                            </w:r>
                            <w:r>
                              <w:rPr>
                                <w:rFonts w:ascii="Times New Roman" w:hAnsi="Times New Roman"/>
                                <w:b/>
                                <w:sz w:val="28"/>
                              </w:rPr>
                              <w:instrText xml:space="preserve">PRIVATE </w:instrText>
                            </w:r>
                            <w:r>
                              <w:rPr>
                                <w:rFonts w:ascii="Times New Roman" w:hAnsi="Times New Roman"/>
                                <w:b/>
                                <w:sz w:val="28"/>
                              </w:rPr>
                              <w:fldChar w:fldCharType="end"/>
                            </w:r>
                          </w:p>
                          <w:p w14:paraId="45EDC087" w14:textId="77777777" w:rsidR="0060521E" w:rsidRPr="00433926" w:rsidRDefault="0060521E" w:rsidP="0060521E">
                            <w:pPr>
                              <w:suppressAutoHyphens/>
                              <w:jc w:val="center"/>
                              <w:rPr>
                                <w:rFonts w:ascii="Times New Roman" w:hAnsi="Times New Roman"/>
                                <w:b/>
                                <w:color w:val="2E74B5" w:themeColor="accent5" w:themeShade="BF"/>
                                <w:sz w:val="28"/>
                              </w:rPr>
                            </w:pPr>
                            <w:r w:rsidRPr="00433926">
                              <w:rPr>
                                <w:rFonts w:ascii="Times New Roman" w:hAnsi="Times New Roman"/>
                                <w:b/>
                                <w:color w:val="2E74B5" w:themeColor="accent5" w:themeShade="BF"/>
                                <w:sz w:val="28"/>
                              </w:rPr>
                              <w:t xml:space="preserve">YALE UNIVERSITY </w:t>
                            </w:r>
                          </w:p>
                          <w:p w14:paraId="4CFFDD33" w14:textId="77777777" w:rsidR="0060521E" w:rsidRDefault="0060521E" w:rsidP="0060521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7EC0769" id="_x0000_t202" coordsize="21600,21600" o:spt="202" path="m,l,21600r21600,l21600,xe">
                <v:stroke joinstyle="miter"/>
                <v:path gradientshapeok="t" o:connecttype="rect"/>
              </v:shapetype>
              <v:shape id="Text Box 2" o:spid="_x0000_s1026" type="#_x0000_t202" style="position:absolute;left:0;text-align:left;margin-left:153.6pt;margin-top:.3pt;width:185.9pt;height:39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" stroked="f">
                <v:textbox>
                  <w:txbxContent>
                    <w:p w14:paraId="391DC3CF" w14:textId="77777777" w:rsidR="0060521E" w:rsidRDefault="0060521E" w:rsidP="0060521E">
                      <w:pPr>
                        <w:suppressAutoHyphens/>
                        <w:jc w:val="center"/>
                        <w:rPr>
                          <w:rFonts w:ascii="Times New Roman" w:hAnsi="Times New Roman"/>
                          <w:b/>
                          <w:sz w:val="28"/>
                        </w:rPr>
                      </w:pPr>
                      <w:r>
                        <w:rPr>
                          <w:rFonts w:ascii="Times New Roman" w:hAnsi="Times New Roman"/>
                          <w:b/>
                          <w:sz w:val="28"/>
                        </w:rPr>
                        <w:t>ADULT CONSENT FORM</w:t>
                      </w:r>
                      <w:r>
                        <w:rPr>
                          <w:rFonts w:ascii="Times New Roman" w:hAnsi="Times New Roman"/>
                          <w:b/>
                          <w:sz w:val="28"/>
                        </w:rPr>
                        <w:fldChar w:fldCharType="begin"/>
                      </w:r>
                      <w:r>
                        <w:rPr>
                          <w:rFonts w:ascii="Times New Roman" w:hAnsi="Times New Roman"/>
                          <w:b/>
                          <w:sz w:val="28"/>
                        </w:rPr>
                        <w:instrText xml:space="preserve">PRIVATE </w:instrText>
                      </w:r>
                      <w:r>
                        <w:rPr>
                          <w:rFonts w:ascii="Times New Roman" w:hAnsi="Times New Roman"/>
                          <w:b/>
                          <w:sz w:val="28"/>
                        </w:rPr>
                        <w:fldChar w:fldCharType="end"/>
                      </w:r>
                    </w:p>
                    <w:p w14:paraId="45EDC087" w14:textId="77777777" w:rsidR="0060521E" w:rsidRPr="00433926" w:rsidRDefault="0060521E" w:rsidP="0060521E">
                      <w:pPr>
                        <w:suppressAutoHyphens/>
                        <w:jc w:val="center"/>
                        <w:rPr>
                          <w:rFonts w:ascii="Times New Roman" w:hAnsi="Times New Roman"/>
                          <w:b/>
                          <w:color w:val="2E74B5" w:themeColor="accent5" w:themeShade="BF"/>
                          <w:sz w:val="28"/>
                        </w:rPr>
                      </w:pPr>
                      <w:r w:rsidRPr="00433926">
                        <w:rPr>
                          <w:rFonts w:ascii="Times New Roman" w:hAnsi="Times New Roman"/>
                          <w:b/>
                          <w:color w:val="2E74B5" w:themeColor="accent5" w:themeShade="BF"/>
                          <w:sz w:val="28"/>
                        </w:rPr>
                        <w:t xml:space="preserve">YALE UNIVERSITY </w:t>
                      </w:r>
                    </w:p>
                    <w:p w14:paraId="4CFFDD33" w14:textId="77777777" w:rsidR="0060521E" w:rsidRDefault="0060521E" w:rsidP="0060521E"/>
                  </w:txbxContent>
                </v:textbox>
                <w10:wrap type="square"/>
              </v:shape>
            </w:pict>
          </mc:Fallback>
        </mc:AlternateContent>
      </w:r>
    </w:p>
    <w:p w14:paraId="31D9BA86" w14:textId="77777777" w:rsidR="0060521E" w:rsidRPr="008C2871" w:rsidRDefault="0060521E" w:rsidP="0060521E">
      <w:pPr>
        <w:suppressAutoHyphens/>
        <w:jc w:val="center"/>
        <w:rPr>
          <w:rFonts w:ascii="Times New Roman" w:hAnsi="Times New Roman"/>
          <w:b/>
          <w:sz w:val="22"/>
          <w:szCs w:val="22"/>
        </w:rPr>
      </w:pPr>
    </w:p>
    <w:p w14:paraId="08D56B2B" w14:textId="77777777" w:rsidR="0060521E" w:rsidRPr="008C2871" w:rsidRDefault="0060521E" w:rsidP="0060521E">
      <w:pPr>
        <w:suppressAutoHyphens/>
        <w:rPr>
          <w:rFonts w:ascii="Times New Roman" w:hAnsi="Times New Roman"/>
          <w:sz w:val="22"/>
          <w:szCs w:val="22"/>
        </w:rPr>
      </w:pPr>
    </w:p>
    <w:p w14:paraId="7E7D04D8" w14:textId="77777777" w:rsidR="0060521E" w:rsidRPr="008C2871" w:rsidRDefault="0060521E" w:rsidP="0060521E">
      <w:pPr>
        <w:suppressAutoHyphens/>
        <w:rPr>
          <w:rFonts w:ascii="Times New Roman" w:hAnsi="Times New Roman"/>
          <w:sz w:val="22"/>
          <w:szCs w:val="22"/>
        </w:rPr>
      </w:pPr>
    </w:p>
    <w:p w14:paraId="1D2FC377" w14:textId="77777777" w:rsidR="0060521E" w:rsidRDefault="0060521E" w:rsidP="0060521E">
      <w:pPr>
        <w:suppressAutoHyphens/>
        <w:outlineLvl w:val="0"/>
        <w:rPr>
          <w:rFonts w:ascii="Times New Roman" w:hAnsi="Times New Roman"/>
          <w:sz w:val="22"/>
          <w:szCs w:val="22"/>
        </w:rPr>
      </w:pPr>
    </w:p>
    <w:p w14:paraId="4C6A5C69" w14:textId="77777777" w:rsidR="0060521E" w:rsidRDefault="0060521E" w:rsidP="0060521E">
      <w:pPr>
        <w:suppressAutoHyphens/>
        <w:outlineLvl w:val="0"/>
        <w:rPr>
          <w:rFonts w:ascii="Times New Roman" w:hAnsi="Times New Roman"/>
          <w:sz w:val="22"/>
          <w:szCs w:val="22"/>
        </w:rPr>
      </w:pPr>
    </w:p>
    <w:p w14:paraId="2767FA1E" w14:textId="0247B7D3" w:rsidR="0060521E" w:rsidRPr="00120ADA" w:rsidRDefault="0060521E" w:rsidP="00120ADA">
      <w:pPr>
        <w:rPr>
          <w:i/>
        </w:rPr>
      </w:pPr>
      <w:r w:rsidRPr="008C2871">
        <w:rPr>
          <w:rFonts w:ascii="Times New Roman" w:hAnsi="Times New Roman"/>
          <w:sz w:val="22"/>
          <w:szCs w:val="22"/>
        </w:rPr>
        <w:t xml:space="preserve">TITLE OF RESEARCH: </w:t>
      </w:r>
      <w:r w:rsidR="00120ADA" w:rsidRPr="00120ADA">
        <w:rPr>
          <w:rFonts w:ascii="Times New Roman" w:hAnsi="Times New Roman"/>
          <w:i/>
        </w:rPr>
        <w:t>Cognitive and Computational Mechanisms of Decision Making</w:t>
      </w:r>
      <w:r w:rsidR="00120ADA">
        <w:rPr>
          <w:i/>
        </w:rPr>
        <w:t xml:space="preserve"> </w:t>
      </w:r>
    </w:p>
    <w:p w14:paraId="5AF31FCC" w14:textId="77777777" w:rsidR="0060521E" w:rsidRPr="008C2871" w:rsidRDefault="0060521E" w:rsidP="0060521E">
      <w:pPr>
        <w:suppressAutoHyphens/>
        <w:rPr>
          <w:rFonts w:ascii="Times New Roman" w:hAnsi="Times New Roman"/>
          <w:sz w:val="22"/>
          <w:szCs w:val="22"/>
        </w:rPr>
      </w:pPr>
    </w:p>
    <w:p w14:paraId="3C17B937" w14:textId="28E62CC8" w:rsidR="0060521E" w:rsidRPr="008C2871" w:rsidRDefault="0060521E" w:rsidP="0060521E">
      <w:pPr>
        <w:suppressAutoHyphens/>
        <w:outlineLvl w:val="0"/>
        <w:rPr>
          <w:rFonts w:ascii="Times New Roman" w:hAnsi="Times New Roman"/>
          <w:i/>
          <w:sz w:val="22"/>
          <w:szCs w:val="22"/>
        </w:rPr>
      </w:pPr>
      <w:r w:rsidRPr="008C2871">
        <w:rPr>
          <w:rFonts w:ascii="Times New Roman" w:hAnsi="Times New Roman"/>
          <w:sz w:val="22"/>
          <w:szCs w:val="22"/>
        </w:rPr>
        <w:t>PRINCIPAL INVESTIGATOR:</w:t>
      </w:r>
      <w:r w:rsidRPr="008C2871">
        <w:rPr>
          <w:rFonts w:ascii="Times New Roman" w:hAnsi="Times New Roman"/>
          <w:i/>
          <w:sz w:val="22"/>
          <w:szCs w:val="22"/>
        </w:rPr>
        <w:t xml:space="preserve"> </w:t>
      </w:r>
      <w:r w:rsidR="00120ADA">
        <w:rPr>
          <w:rFonts w:ascii="Times New Roman" w:hAnsi="Times New Roman"/>
          <w:i/>
          <w:sz w:val="22"/>
          <w:szCs w:val="22"/>
        </w:rPr>
        <w:t>Robb Rutledge</w:t>
      </w:r>
      <w:r w:rsidRPr="008C2871">
        <w:rPr>
          <w:rFonts w:ascii="Times New Roman" w:hAnsi="Times New Roman"/>
          <w:i/>
          <w:sz w:val="22"/>
          <w:szCs w:val="22"/>
        </w:rPr>
        <w:t>, PhD</w:t>
      </w:r>
    </w:p>
    <w:p w14:paraId="7529403B" w14:textId="77777777" w:rsidR="0060521E" w:rsidRPr="008C2871" w:rsidRDefault="0060521E" w:rsidP="0060521E">
      <w:pPr>
        <w:suppressAutoHyphens/>
        <w:rPr>
          <w:rFonts w:ascii="Times New Roman" w:hAnsi="Times New Roman"/>
          <w:sz w:val="22"/>
          <w:szCs w:val="22"/>
        </w:rPr>
      </w:pPr>
    </w:p>
    <w:p w14:paraId="5D716A46" w14:textId="34BC38B3" w:rsidR="0060521E" w:rsidRDefault="0060521E" w:rsidP="006B3145">
      <w:pPr>
        <w:suppressAutoHyphens/>
        <w:outlineLvl w:val="0"/>
        <w:rPr>
          <w:rFonts w:ascii="Times New Roman" w:hAnsi="Times New Roman"/>
          <w:i/>
          <w:sz w:val="22"/>
          <w:szCs w:val="22"/>
        </w:rPr>
      </w:pPr>
      <w:r w:rsidRPr="008C2871">
        <w:rPr>
          <w:rFonts w:ascii="Times New Roman" w:hAnsi="Times New Roman"/>
          <w:sz w:val="22"/>
          <w:szCs w:val="22"/>
        </w:rPr>
        <w:t xml:space="preserve">PRINCIPAL INVESTIGATOR’S DEPARTMENT: </w:t>
      </w:r>
      <w:r w:rsidRPr="008C2871">
        <w:rPr>
          <w:rFonts w:ascii="Times New Roman" w:hAnsi="Times New Roman"/>
          <w:i/>
          <w:sz w:val="22"/>
          <w:szCs w:val="22"/>
        </w:rPr>
        <w:t>Psychology</w:t>
      </w:r>
    </w:p>
    <w:p w14:paraId="0AA97530" w14:textId="77777777" w:rsidR="00336193" w:rsidRDefault="00336193" w:rsidP="0060521E">
      <w:pPr>
        <w:suppressAutoHyphens/>
        <w:rPr>
          <w:rFonts w:ascii="Times New Roman" w:hAnsi="Times New Roman"/>
          <w:i/>
          <w:sz w:val="22"/>
          <w:szCs w:val="22"/>
        </w:rPr>
      </w:pPr>
    </w:p>
    <w:p w14:paraId="46AC8DB1" w14:textId="77777777" w:rsidR="00336193" w:rsidRPr="00017389" w:rsidRDefault="00336193" w:rsidP="00336193">
      <w:pPr>
        <w:tabs>
          <w:tab w:val="left" w:pos="600"/>
          <w:tab w:val="left" w:pos="1349"/>
          <w:tab w:val="right" w:pos="8941"/>
        </w:tabs>
        <w:rPr>
          <w:rFonts w:ascii="Times New Roman" w:hAnsi="Times New Roman"/>
          <w:b/>
          <w:sz w:val="22"/>
          <w:szCs w:val="22"/>
          <w:u w:val="single"/>
        </w:rPr>
      </w:pPr>
      <w:r w:rsidRPr="00017389">
        <w:rPr>
          <w:rFonts w:ascii="Times New Roman" w:hAnsi="Times New Roman"/>
          <w:b/>
          <w:sz w:val="22"/>
          <w:szCs w:val="22"/>
          <w:u w:val="single"/>
        </w:rPr>
        <w:t>Research Study Summary:</w:t>
      </w:r>
    </w:p>
    <w:p w14:paraId="676FD203" w14:textId="1463D9CB" w:rsidR="00336193" w:rsidRPr="00017389" w:rsidRDefault="00336193" w:rsidP="006B3145">
      <w:pPr>
        <w:pStyle w:val="ListParagraph"/>
        <w:numPr>
          <w:ilvl w:val="0"/>
          <w:numId w:val="3"/>
        </w:numPr>
        <w:ind w:left="360"/>
        <w:rPr>
          <w:rFonts w:ascii="Times New Roman" w:hAnsi="Times New Roman"/>
          <w:sz w:val="22"/>
          <w:szCs w:val="22"/>
        </w:rPr>
      </w:pPr>
      <w:r w:rsidRPr="00017389">
        <w:rPr>
          <w:rFonts w:ascii="Times New Roman" w:hAnsi="Times New Roman"/>
          <w:sz w:val="22"/>
          <w:szCs w:val="22"/>
        </w:rPr>
        <w:t>We are asking you to join a research study.</w:t>
      </w:r>
    </w:p>
    <w:p w14:paraId="47D8AE62" w14:textId="19545B54" w:rsidR="00336193" w:rsidRPr="00017389" w:rsidRDefault="00336193" w:rsidP="00336193">
      <w:pPr>
        <w:pStyle w:val="ListParagraph"/>
        <w:numPr>
          <w:ilvl w:val="0"/>
          <w:numId w:val="3"/>
        </w:numPr>
        <w:tabs>
          <w:tab w:val="left" w:pos="600"/>
          <w:tab w:val="left" w:pos="1349"/>
          <w:tab w:val="right" w:pos="8941"/>
        </w:tabs>
        <w:ind w:left="360"/>
        <w:rPr>
          <w:rFonts w:ascii="Times New Roman" w:hAnsi="Times New Roman"/>
          <w:sz w:val="22"/>
          <w:szCs w:val="22"/>
        </w:rPr>
      </w:pPr>
      <w:r w:rsidRPr="00017389">
        <w:rPr>
          <w:rFonts w:ascii="Times New Roman" w:hAnsi="Times New Roman"/>
          <w:sz w:val="22"/>
          <w:szCs w:val="22"/>
        </w:rPr>
        <w:t xml:space="preserve">Study activities </w:t>
      </w:r>
      <w:r w:rsidR="00FE5A09">
        <w:rPr>
          <w:rFonts w:ascii="Times New Roman" w:hAnsi="Times New Roman"/>
          <w:sz w:val="22"/>
          <w:szCs w:val="22"/>
        </w:rPr>
        <w:t>may</w:t>
      </w:r>
      <w:r w:rsidRPr="00017389">
        <w:rPr>
          <w:rFonts w:ascii="Times New Roman" w:hAnsi="Times New Roman"/>
          <w:sz w:val="22"/>
          <w:szCs w:val="22"/>
        </w:rPr>
        <w:t xml:space="preserve"> </w:t>
      </w:r>
      <w:proofErr w:type="gramStart"/>
      <w:r w:rsidRPr="00017389">
        <w:rPr>
          <w:rFonts w:ascii="Times New Roman" w:hAnsi="Times New Roman"/>
          <w:sz w:val="22"/>
          <w:szCs w:val="22"/>
        </w:rPr>
        <w:t>include:</w:t>
      </w:r>
      <w:proofErr w:type="gramEnd"/>
      <w:r w:rsidRPr="00017389">
        <w:rPr>
          <w:rFonts w:ascii="Times New Roman" w:hAnsi="Times New Roman"/>
          <w:sz w:val="22"/>
          <w:szCs w:val="22"/>
        </w:rPr>
        <w:t xml:space="preserve"> </w:t>
      </w:r>
      <w:r w:rsidR="006B3145">
        <w:rPr>
          <w:rFonts w:ascii="Times New Roman" w:hAnsi="Times New Roman"/>
          <w:sz w:val="22"/>
          <w:szCs w:val="22"/>
        </w:rPr>
        <w:t>behavioral</w:t>
      </w:r>
      <w:r w:rsidR="00017389" w:rsidRPr="00017389">
        <w:rPr>
          <w:rFonts w:ascii="Times New Roman" w:hAnsi="Times New Roman"/>
          <w:sz w:val="22"/>
          <w:szCs w:val="22"/>
        </w:rPr>
        <w:t xml:space="preserve"> tasks</w:t>
      </w:r>
      <w:ins w:id="0" w:author="Heffner, Joseph" w:date="2022-12-12T10:33:00Z">
        <w:r w:rsidR="00FC6403">
          <w:rPr>
            <w:rFonts w:ascii="Times New Roman" w:hAnsi="Times New Roman"/>
            <w:sz w:val="22"/>
            <w:szCs w:val="22"/>
          </w:rPr>
          <w:t xml:space="preserve">, conversations, and </w:t>
        </w:r>
      </w:ins>
      <w:del w:id="1" w:author="Heffner, Joseph" w:date="2022-12-12T10:33:00Z">
        <w:r w:rsidR="006B3145" w:rsidDel="00FC6403">
          <w:rPr>
            <w:rFonts w:ascii="Times New Roman" w:hAnsi="Times New Roman"/>
            <w:sz w:val="22"/>
            <w:szCs w:val="22"/>
          </w:rPr>
          <w:delText xml:space="preserve"> and</w:delText>
        </w:r>
        <w:r w:rsidR="00017389" w:rsidRPr="00017389" w:rsidDel="00FC6403">
          <w:rPr>
            <w:rFonts w:ascii="Times New Roman" w:hAnsi="Times New Roman"/>
            <w:sz w:val="22"/>
            <w:szCs w:val="22"/>
          </w:rPr>
          <w:delText xml:space="preserve"> </w:delText>
        </w:r>
      </w:del>
      <w:r w:rsidR="000E2148">
        <w:rPr>
          <w:rFonts w:ascii="Times New Roman" w:hAnsi="Times New Roman"/>
          <w:sz w:val="22"/>
          <w:szCs w:val="22"/>
        </w:rPr>
        <w:t xml:space="preserve">self-report </w:t>
      </w:r>
      <w:r w:rsidR="00017389" w:rsidRPr="00017389">
        <w:rPr>
          <w:rFonts w:ascii="Times New Roman" w:hAnsi="Times New Roman"/>
          <w:sz w:val="22"/>
          <w:szCs w:val="22"/>
        </w:rPr>
        <w:t>questionnaires</w:t>
      </w:r>
      <w:r w:rsidRPr="00017389">
        <w:rPr>
          <w:rFonts w:ascii="Times New Roman" w:hAnsi="Times New Roman"/>
          <w:sz w:val="22"/>
          <w:szCs w:val="22"/>
        </w:rPr>
        <w:t>.</w:t>
      </w:r>
    </w:p>
    <w:p w14:paraId="5EA6B1A7" w14:textId="30E0D371" w:rsidR="00336193" w:rsidRPr="00962DB3" w:rsidRDefault="00336193" w:rsidP="00336193">
      <w:pPr>
        <w:pStyle w:val="ListParagraph"/>
        <w:numPr>
          <w:ilvl w:val="0"/>
          <w:numId w:val="3"/>
        </w:numPr>
        <w:tabs>
          <w:tab w:val="left" w:pos="600"/>
          <w:tab w:val="left" w:pos="1349"/>
          <w:tab w:val="right" w:pos="8941"/>
        </w:tabs>
        <w:ind w:left="360"/>
        <w:rPr>
          <w:rFonts w:ascii="Times New Roman" w:hAnsi="Times New Roman"/>
          <w:sz w:val="22"/>
          <w:szCs w:val="22"/>
        </w:rPr>
      </w:pPr>
      <w:bookmarkStart w:id="2" w:name="_Hlk531770298"/>
      <w:r w:rsidRPr="00962DB3">
        <w:rPr>
          <w:rFonts w:ascii="Times New Roman" w:hAnsi="Times New Roman"/>
          <w:bCs/>
          <w:sz w:val="22"/>
          <w:szCs w:val="22"/>
        </w:rPr>
        <w:t xml:space="preserve">Your involvement will </w:t>
      </w:r>
      <w:r w:rsidR="00962DB3" w:rsidRPr="002E4D28">
        <w:rPr>
          <w:rFonts w:ascii="Times New Roman" w:hAnsi="Times New Roman"/>
          <w:sz w:val="22"/>
          <w:szCs w:val="22"/>
        </w:rPr>
        <w:t xml:space="preserve">sometimes involve multiple sessions, with each session not expected to last longer than two hours, and with much shorter sessions being typical. </w:t>
      </w:r>
    </w:p>
    <w:bookmarkEnd w:id="2"/>
    <w:p w14:paraId="3BFA3B85" w14:textId="6681CD04" w:rsidR="00336193" w:rsidRPr="00017389" w:rsidRDefault="00336193" w:rsidP="00336193">
      <w:pPr>
        <w:pStyle w:val="ListParagraph"/>
        <w:numPr>
          <w:ilvl w:val="0"/>
          <w:numId w:val="3"/>
        </w:numPr>
        <w:tabs>
          <w:tab w:val="left" w:pos="600"/>
          <w:tab w:val="left" w:pos="1349"/>
          <w:tab w:val="right" w:pos="8941"/>
        </w:tabs>
        <w:ind w:left="360"/>
        <w:rPr>
          <w:rFonts w:ascii="Times New Roman" w:hAnsi="Times New Roman"/>
          <w:sz w:val="22"/>
          <w:szCs w:val="22"/>
        </w:rPr>
      </w:pPr>
      <w:r w:rsidRPr="00017389">
        <w:rPr>
          <w:rFonts w:ascii="Times New Roman" w:hAnsi="Times New Roman"/>
          <w:sz w:val="22"/>
          <w:szCs w:val="22"/>
        </w:rPr>
        <w:t>There</w:t>
      </w:r>
      <w:r w:rsidR="00017389" w:rsidRPr="00017389">
        <w:rPr>
          <w:rFonts w:ascii="Times New Roman" w:hAnsi="Times New Roman"/>
          <w:sz w:val="22"/>
          <w:szCs w:val="22"/>
        </w:rPr>
        <w:t xml:space="preserve"> are no anticipated risks with this study</w:t>
      </w:r>
      <w:r w:rsidRPr="00017389">
        <w:rPr>
          <w:rFonts w:ascii="Times New Roman" w:hAnsi="Times New Roman"/>
          <w:sz w:val="22"/>
          <w:szCs w:val="22"/>
        </w:rPr>
        <w:t xml:space="preserve">, </w:t>
      </w:r>
      <w:r w:rsidR="00017389" w:rsidRPr="00017389">
        <w:rPr>
          <w:rFonts w:ascii="Times New Roman" w:hAnsi="Times New Roman"/>
          <w:sz w:val="22"/>
          <w:szCs w:val="22"/>
        </w:rPr>
        <w:t>although you may experience</w:t>
      </w:r>
      <w:r w:rsidRPr="00017389">
        <w:rPr>
          <w:rFonts w:ascii="Times New Roman" w:hAnsi="Times New Roman"/>
          <w:sz w:val="22"/>
          <w:szCs w:val="22"/>
        </w:rPr>
        <w:t xml:space="preserve"> boredom and fatigue.</w:t>
      </w:r>
    </w:p>
    <w:p w14:paraId="448F950A" w14:textId="6AE7C71D" w:rsidR="00E40F1A" w:rsidRPr="003F651E" w:rsidRDefault="00E40F1A" w:rsidP="00E40F1A">
      <w:pPr>
        <w:pStyle w:val="ListParagraph"/>
        <w:numPr>
          <w:ilvl w:val="0"/>
          <w:numId w:val="3"/>
        </w:numPr>
        <w:tabs>
          <w:tab w:val="left" w:pos="600"/>
          <w:tab w:val="left" w:pos="1349"/>
          <w:tab w:val="right" w:pos="8941"/>
        </w:tabs>
        <w:ind w:left="360"/>
        <w:rPr>
          <w:rFonts w:ascii="Times New Roman" w:hAnsi="Times New Roman"/>
          <w:sz w:val="22"/>
          <w:szCs w:val="22"/>
        </w:rPr>
      </w:pPr>
      <w:r w:rsidRPr="003F651E">
        <w:rPr>
          <w:rFonts w:ascii="Times New Roman" w:hAnsi="Times New Roman"/>
          <w:sz w:val="22"/>
          <w:szCs w:val="22"/>
        </w:rPr>
        <w:t>The study may have no benefits to you</w:t>
      </w:r>
      <w:r>
        <w:rPr>
          <w:rFonts w:ascii="Times New Roman" w:hAnsi="Times New Roman"/>
          <w:sz w:val="22"/>
          <w:szCs w:val="22"/>
        </w:rPr>
        <w:t>.</w:t>
      </w:r>
      <w:r w:rsidRPr="003F651E">
        <w:rPr>
          <w:rFonts w:ascii="Times New Roman" w:hAnsi="Times New Roman"/>
          <w:b/>
          <w:bCs/>
          <w:sz w:val="22"/>
          <w:szCs w:val="22"/>
        </w:rPr>
        <w:t xml:space="preserve"> </w:t>
      </w:r>
      <w:r w:rsidRPr="003F651E">
        <w:rPr>
          <w:rFonts w:ascii="Times New Roman" w:hAnsi="Times New Roman"/>
          <w:sz w:val="22"/>
          <w:szCs w:val="22"/>
        </w:rPr>
        <w:t xml:space="preserve">However, the study will help us increase our understanding of </w:t>
      </w:r>
      <w:r>
        <w:rPr>
          <w:rFonts w:ascii="Times New Roman" w:hAnsi="Times New Roman"/>
          <w:sz w:val="22"/>
          <w:szCs w:val="22"/>
        </w:rPr>
        <w:t>decision making.</w:t>
      </w:r>
    </w:p>
    <w:p w14:paraId="2C489B80" w14:textId="1FA32A48" w:rsidR="00336193" w:rsidRPr="00017389" w:rsidRDefault="00336193" w:rsidP="00336193">
      <w:pPr>
        <w:pStyle w:val="ICDBodyText"/>
        <w:numPr>
          <w:ilvl w:val="0"/>
          <w:numId w:val="3"/>
        </w:numPr>
        <w:ind w:left="360"/>
        <w:rPr>
          <w:rFonts w:eastAsia="Times New Roman" w:cs="Times New Roman"/>
          <w:color w:val="auto"/>
          <w:sz w:val="22"/>
        </w:rPr>
      </w:pPr>
      <w:bookmarkStart w:id="3" w:name="_Hlk531751442"/>
      <w:r w:rsidRPr="00017389">
        <w:rPr>
          <w:rFonts w:eastAsia="Times New Roman" w:cs="Times New Roman"/>
          <w:color w:val="auto"/>
          <w:sz w:val="22"/>
        </w:rPr>
        <w:t xml:space="preserve">Taking part in this study is your choice. You can choose to take part, or you can choose not to take part in this study. You also can change your mind at any time. Whatever choice you make will not have any effect on your relationship with </w:t>
      </w:r>
      <w:r w:rsidRPr="00017389">
        <w:rPr>
          <w:rFonts w:cs="Times New Roman"/>
          <w:sz w:val="22"/>
        </w:rPr>
        <w:t>Yale</w:t>
      </w:r>
      <w:r w:rsidR="000E2148">
        <w:rPr>
          <w:rFonts w:eastAsia="Times New Roman" w:cs="Times New Roman"/>
          <w:color w:val="auto"/>
          <w:sz w:val="22"/>
        </w:rPr>
        <w:t>.</w:t>
      </w:r>
    </w:p>
    <w:bookmarkEnd w:id="3"/>
    <w:p w14:paraId="38A015D5" w14:textId="5199C15B" w:rsidR="00336193" w:rsidRPr="006B3145" w:rsidRDefault="00336193" w:rsidP="006B3145">
      <w:pPr>
        <w:pStyle w:val="ICDBodyText"/>
        <w:numPr>
          <w:ilvl w:val="0"/>
          <w:numId w:val="3"/>
        </w:numPr>
        <w:ind w:left="360"/>
        <w:rPr>
          <w:rFonts w:eastAsia="Times New Roman" w:cs="Times New Roman"/>
          <w:color w:val="auto"/>
          <w:sz w:val="22"/>
        </w:rPr>
      </w:pPr>
      <w:r w:rsidRPr="00017389">
        <w:rPr>
          <w:rFonts w:eastAsia="Times New Roman" w:cs="Times New Roman"/>
          <w:color w:val="auto"/>
          <w:sz w:val="22"/>
        </w:rPr>
        <w:t>If you are interested in learning more about the study, please continue reading, or have someone read to you, the rest of this document. Once you understand the study, we will ask you if you wish to participate.</w:t>
      </w:r>
    </w:p>
    <w:p w14:paraId="70F33690" w14:textId="22016BD6" w:rsidR="00336193" w:rsidRPr="00017389" w:rsidRDefault="00336193" w:rsidP="00336193">
      <w:pPr>
        <w:suppressAutoHyphens/>
        <w:rPr>
          <w:rFonts w:ascii="Times New Roman" w:hAnsi="Times New Roman"/>
          <w:b/>
          <w:bCs/>
          <w:iCs/>
          <w:sz w:val="22"/>
          <w:szCs w:val="22"/>
        </w:rPr>
      </w:pPr>
      <w:r w:rsidRPr="00017389">
        <w:rPr>
          <w:rFonts w:ascii="Times New Roman" w:hAnsi="Times New Roman"/>
          <w:b/>
          <w:bCs/>
          <w:iCs/>
          <w:sz w:val="22"/>
          <w:szCs w:val="22"/>
        </w:rPr>
        <w:t>_____________________</w:t>
      </w:r>
    </w:p>
    <w:p w14:paraId="6306E960" w14:textId="77777777" w:rsidR="0060521E" w:rsidRPr="006B3145" w:rsidRDefault="0060521E" w:rsidP="0060521E">
      <w:pPr>
        <w:suppressAutoHyphens/>
        <w:rPr>
          <w:rFonts w:ascii="Times New Roman" w:hAnsi="Times New Roman"/>
          <w:iCs/>
          <w:sz w:val="22"/>
          <w:szCs w:val="22"/>
        </w:rPr>
      </w:pPr>
    </w:p>
    <w:p w14:paraId="1B3401F0" w14:textId="014B9BE2" w:rsidR="0060521E" w:rsidRPr="00017389" w:rsidRDefault="0060521E" w:rsidP="0060521E">
      <w:pPr>
        <w:suppressAutoHyphens/>
        <w:rPr>
          <w:rFonts w:ascii="Times New Roman" w:hAnsi="Times New Roman"/>
          <w:sz w:val="22"/>
          <w:szCs w:val="22"/>
        </w:rPr>
      </w:pPr>
      <w:r w:rsidRPr="00017389">
        <w:rPr>
          <w:rFonts w:ascii="Times New Roman" w:hAnsi="Times New Roman"/>
          <w:sz w:val="22"/>
          <w:szCs w:val="22"/>
        </w:rPr>
        <w:t>You are being invited to take part in a research study. Before you decide to participate in this study, it is important that you understand why the research is being done and what it will involve. Please take the time to read the following information carefully.</w:t>
      </w:r>
    </w:p>
    <w:p w14:paraId="353B038B" w14:textId="77777777" w:rsidR="0060521E" w:rsidRPr="00017389" w:rsidRDefault="0060521E" w:rsidP="0060521E">
      <w:pPr>
        <w:autoSpaceDE w:val="0"/>
        <w:autoSpaceDN w:val="0"/>
        <w:adjustRightInd w:val="0"/>
        <w:rPr>
          <w:rFonts w:ascii="Times New Roman" w:hAnsi="Times New Roman"/>
          <w:sz w:val="22"/>
          <w:szCs w:val="22"/>
        </w:rPr>
      </w:pPr>
    </w:p>
    <w:p w14:paraId="3403BD8B" w14:textId="77777777" w:rsidR="0060521E" w:rsidRPr="00017389" w:rsidRDefault="0060521E" w:rsidP="0060521E">
      <w:pPr>
        <w:autoSpaceDE w:val="0"/>
        <w:autoSpaceDN w:val="0"/>
        <w:adjustRightInd w:val="0"/>
        <w:outlineLvl w:val="0"/>
        <w:rPr>
          <w:rFonts w:ascii="Times New Roman" w:hAnsi="Times New Roman"/>
          <w:b/>
          <w:sz w:val="22"/>
          <w:szCs w:val="22"/>
          <w:u w:val="single"/>
        </w:rPr>
      </w:pPr>
      <w:r w:rsidRPr="00017389">
        <w:rPr>
          <w:rFonts w:ascii="Times New Roman" w:hAnsi="Times New Roman"/>
          <w:b/>
          <w:sz w:val="22"/>
          <w:szCs w:val="22"/>
          <w:u w:val="single"/>
        </w:rPr>
        <w:t>Purpose of the research:</w:t>
      </w:r>
    </w:p>
    <w:p w14:paraId="7638208D" w14:textId="7E1FC312" w:rsidR="006B3145" w:rsidRPr="003F651E" w:rsidRDefault="006B3145" w:rsidP="006B3145">
      <w:pPr>
        <w:pStyle w:val="BodyText"/>
        <w:ind w:right="164"/>
        <w:rPr>
          <w:sz w:val="22"/>
          <w:szCs w:val="22"/>
        </w:rPr>
      </w:pPr>
      <w:r w:rsidRPr="003F651E">
        <w:rPr>
          <w:sz w:val="22"/>
          <w:szCs w:val="22"/>
        </w:rPr>
        <w:t xml:space="preserve">The purpose of this study is to advance our understanding of </w:t>
      </w:r>
      <w:r w:rsidR="00B64408">
        <w:rPr>
          <w:sz w:val="22"/>
          <w:szCs w:val="22"/>
        </w:rPr>
        <w:t xml:space="preserve">how humans make </w:t>
      </w:r>
      <w:r w:rsidR="00975DD8">
        <w:rPr>
          <w:sz w:val="22"/>
          <w:szCs w:val="22"/>
        </w:rPr>
        <w:t>decisions</w:t>
      </w:r>
      <w:r w:rsidR="00B64408">
        <w:rPr>
          <w:sz w:val="22"/>
          <w:szCs w:val="22"/>
        </w:rPr>
        <w:t>.</w:t>
      </w:r>
    </w:p>
    <w:p w14:paraId="1209F6C5" w14:textId="77777777" w:rsidR="0060521E" w:rsidRPr="00017389" w:rsidRDefault="0060521E" w:rsidP="0060521E">
      <w:pPr>
        <w:suppressAutoHyphens/>
        <w:rPr>
          <w:rFonts w:ascii="Times New Roman" w:hAnsi="Times New Roman"/>
          <w:sz w:val="22"/>
          <w:szCs w:val="22"/>
        </w:rPr>
      </w:pPr>
    </w:p>
    <w:p w14:paraId="234CB132" w14:textId="77777777" w:rsidR="0060521E" w:rsidRPr="00017389" w:rsidRDefault="0060521E" w:rsidP="0060521E">
      <w:pPr>
        <w:autoSpaceDE w:val="0"/>
        <w:autoSpaceDN w:val="0"/>
        <w:adjustRightInd w:val="0"/>
        <w:outlineLvl w:val="0"/>
        <w:rPr>
          <w:rFonts w:ascii="Times New Roman" w:hAnsi="Times New Roman"/>
          <w:b/>
          <w:bCs/>
          <w:sz w:val="22"/>
          <w:szCs w:val="22"/>
          <w:u w:val="single"/>
        </w:rPr>
      </w:pPr>
      <w:r w:rsidRPr="00017389">
        <w:rPr>
          <w:rFonts w:ascii="Times New Roman" w:hAnsi="Times New Roman"/>
          <w:b/>
          <w:bCs/>
          <w:sz w:val="22"/>
          <w:szCs w:val="22"/>
          <w:u w:val="single"/>
        </w:rPr>
        <w:t xml:space="preserve">Study Procedures: </w:t>
      </w:r>
    </w:p>
    <w:p w14:paraId="7A4807CB" w14:textId="61DF5780" w:rsidR="00120ADA" w:rsidRPr="00FC6403" w:rsidRDefault="0060521E" w:rsidP="00FC6403">
      <w:pPr>
        <w:tabs>
          <w:tab w:val="left" w:pos="-720"/>
          <w:tab w:val="left" w:pos="450"/>
        </w:tabs>
        <w:suppressAutoHyphens/>
        <w:rPr>
          <w:rFonts w:ascii="Times New Roman" w:hAnsi="Times New Roman"/>
          <w:color w:val="000000"/>
          <w:sz w:val="22"/>
          <w:szCs w:val="22"/>
          <w:lang w:val="en-GB" w:eastAsia="ja-JP"/>
          <w:rPrChange w:id="4" w:author="Heffner, Joseph" w:date="2022-12-12T10:38:00Z">
            <w:rPr>
              <w:rFonts w:ascii="Times New Roman" w:hAnsi="Times New Roman"/>
              <w:sz w:val="22"/>
              <w:szCs w:val="22"/>
            </w:rPr>
          </w:rPrChange>
        </w:rPr>
      </w:pPr>
      <w:r w:rsidRPr="00017389">
        <w:rPr>
          <w:rFonts w:ascii="Times New Roman" w:hAnsi="Times New Roman"/>
          <w:sz w:val="22"/>
          <w:szCs w:val="22"/>
        </w:rPr>
        <w:t>You</w:t>
      </w:r>
      <w:r w:rsidR="00017389" w:rsidRPr="00017389">
        <w:rPr>
          <w:rFonts w:ascii="Times New Roman" w:hAnsi="Times New Roman"/>
          <w:color w:val="000000"/>
          <w:sz w:val="22"/>
          <w:szCs w:val="22"/>
          <w:lang w:val="en-GB" w:eastAsia="ja-JP"/>
        </w:rPr>
        <w:t xml:space="preserve"> </w:t>
      </w:r>
      <w:r w:rsidR="00FE5A09">
        <w:rPr>
          <w:rFonts w:ascii="Times New Roman" w:hAnsi="Times New Roman"/>
          <w:color w:val="000000"/>
          <w:sz w:val="22"/>
          <w:szCs w:val="22"/>
          <w:lang w:val="en-GB" w:eastAsia="ja-JP"/>
        </w:rPr>
        <w:t>may</w:t>
      </w:r>
      <w:r w:rsidR="00017389" w:rsidRPr="00017389">
        <w:rPr>
          <w:rFonts w:ascii="Times New Roman" w:hAnsi="Times New Roman"/>
          <w:color w:val="000000"/>
          <w:sz w:val="22"/>
          <w:szCs w:val="22"/>
          <w:lang w:val="en-GB" w:eastAsia="ja-JP"/>
        </w:rPr>
        <w:t xml:space="preserve"> be asked to </w:t>
      </w:r>
      <w:r w:rsidR="00E40F1A">
        <w:rPr>
          <w:rFonts w:ascii="Times New Roman" w:hAnsi="Times New Roman"/>
          <w:color w:val="000000"/>
          <w:sz w:val="22"/>
          <w:szCs w:val="22"/>
          <w:lang w:val="en-GB" w:eastAsia="ja-JP"/>
        </w:rPr>
        <w:t>complete</w:t>
      </w:r>
      <w:r w:rsidR="00017389" w:rsidRPr="00017389">
        <w:rPr>
          <w:rFonts w:ascii="Times New Roman" w:hAnsi="Times New Roman"/>
          <w:color w:val="000000"/>
          <w:sz w:val="22"/>
          <w:szCs w:val="22"/>
          <w:lang w:val="en-GB" w:eastAsia="ja-JP"/>
        </w:rPr>
        <w:t xml:space="preserve"> one or more tasks</w:t>
      </w:r>
      <w:r w:rsidR="00F90280">
        <w:rPr>
          <w:rFonts w:ascii="Times New Roman" w:hAnsi="Times New Roman"/>
          <w:color w:val="000000"/>
          <w:sz w:val="22"/>
          <w:szCs w:val="22"/>
          <w:lang w:val="en-GB" w:eastAsia="ja-JP"/>
        </w:rPr>
        <w:t xml:space="preserve"> that focus on aspects of learning and decision making</w:t>
      </w:r>
      <w:r w:rsidR="00B64408">
        <w:rPr>
          <w:rFonts w:ascii="Times New Roman" w:hAnsi="Times New Roman"/>
          <w:color w:val="000000"/>
          <w:sz w:val="22"/>
          <w:szCs w:val="22"/>
          <w:lang w:val="en-GB" w:eastAsia="ja-JP"/>
        </w:rPr>
        <w:t xml:space="preserve">. </w:t>
      </w:r>
      <w:r w:rsidR="00B64408" w:rsidRPr="00A47841">
        <w:rPr>
          <w:rFonts w:ascii="Times New Roman" w:hAnsi="Times New Roman"/>
          <w:color w:val="000000"/>
          <w:sz w:val="22"/>
          <w:szCs w:val="22"/>
        </w:rPr>
        <w:t xml:space="preserve">We </w:t>
      </w:r>
      <w:r w:rsidR="00FE5A09">
        <w:rPr>
          <w:rFonts w:ascii="Times New Roman" w:hAnsi="Times New Roman"/>
          <w:color w:val="000000"/>
          <w:sz w:val="22"/>
          <w:szCs w:val="22"/>
        </w:rPr>
        <w:t>may</w:t>
      </w:r>
      <w:r w:rsidR="00B64408" w:rsidRPr="00A47841">
        <w:rPr>
          <w:rFonts w:ascii="Times New Roman" w:hAnsi="Times New Roman"/>
          <w:color w:val="000000"/>
          <w:sz w:val="22"/>
          <w:szCs w:val="22"/>
        </w:rPr>
        <w:t xml:space="preserve"> ask you to complete a number of self-report questionnaires meant to gauge your emotions, personality, attitudes, behavior, and to record information about your </w:t>
      </w:r>
      <w:r w:rsidR="00B64408">
        <w:rPr>
          <w:rFonts w:ascii="Times New Roman" w:hAnsi="Times New Roman"/>
          <w:color w:val="000000"/>
          <w:sz w:val="22"/>
          <w:szCs w:val="22"/>
        </w:rPr>
        <w:t>recent</w:t>
      </w:r>
      <w:r w:rsidR="00B64408" w:rsidRPr="00A47841">
        <w:rPr>
          <w:rFonts w:ascii="Times New Roman" w:hAnsi="Times New Roman"/>
          <w:color w:val="000000"/>
          <w:sz w:val="22"/>
          <w:szCs w:val="22"/>
        </w:rPr>
        <w:t xml:space="preserve"> experience</w:t>
      </w:r>
      <w:r w:rsidR="00017389" w:rsidRPr="00017389">
        <w:rPr>
          <w:rFonts w:ascii="Times New Roman" w:hAnsi="Times New Roman"/>
          <w:color w:val="000000"/>
          <w:sz w:val="22"/>
          <w:szCs w:val="22"/>
          <w:lang w:val="en-GB" w:eastAsia="ja-JP"/>
        </w:rPr>
        <w:t xml:space="preserve">. </w:t>
      </w:r>
      <w:ins w:id="5" w:author="Heffner, Joseph" w:date="2022-12-12T10:35:00Z">
        <w:r w:rsidR="00FC6403">
          <w:rPr>
            <w:rFonts w:ascii="Times New Roman" w:hAnsi="Times New Roman"/>
            <w:color w:val="000000"/>
            <w:sz w:val="22"/>
            <w:szCs w:val="22"/>
            <w:lang w:val="en-GB" w:eastAsia="ja-JP"/>
          </w:rPr>
          <w:t>We</w:t>
        </w:r>
      </w:ins>
      <w:ins w:id="6" w:author="Heffner, Joseph" w:date="2022-12-12T10:34:00Z">
        <w:r w:rsidR="00FC6403">
          <w:rPr>
            <w:rFonts w:ascii="Times New Roman" w:hAnsi="Times New Roman"/>
            <w:color w:val="000000"/>
            <w:sz w:val="22"/>
            <w:szCs w:val="22"/>
            <w:lang w:val="en-GB" w:eastAsia="ja-JP"/>
          </w:rPr>
          <w:t xml:space="preserve"> may </w:t>
        </w:r>
      </w:ins>
      <w:ins w:id="7" w:author="Heffner, Joseph" w:date="2022-12-12T10:35:00Z">
        <w:r w:rsidR="00FC6403">
          <w:rPr>
            <w:rFonts w:ascii="Times New Roman" w:hAnsi="Times New Roman"/>
            <w:color w:val="000000"/>
            <w:sz w:val="22"/>
            <w:szCs w:val="22"/>
            <w:lang w:val="en-GB" w:eastAsia="ja-JP"/>
          </w:rPr>
          <w:t>ask you to have a conversation</w:t>
        </w:r>
      </w:ins>
      <w:ins w:id="8" w:author="Heffner, Joseph" w:date="2022-12-12T10:36:00Z">
        <w:r w:rsidR="00FC6403">
          <w:rPr>
            <w:rFonts w:ascii="Times New Roman" w:hAnsi="Times New Roman"/>
            <w:color w:val="000000"/>
            <w:sz w:val="22"/>
            <w:szCs w:val="22"/>
            <w:lang w:val="en-GB" w:eastAsia="ja-JP"/>
          </w:rPr>
          <w:t xml:space="preserve"> with another participant or an artificial </w:t>
        </w:r>
      </w:ins>
      <w:ins w:id="9" w:author="Heffner, Joseph" w:date="2022-12-12T10:37:00Z">
        <w:r w:rsidR="00FC6403">
          <w:rPr>
            <w:rFonts w:ascii="Times New Roman" w:hAnsi="Times New Roman"/>
            <w:color w:val="000000"/>
            <w:sz w:val="22"/>
            <w:szCs w:val="22"/>
            <w:lang w:val="en-GB" w:eastAsia="ja-JP"/>
          </w:rPr>
          <w:t xml:space="preserve">intelligence “chatbot” </w:t>
        </w:r>
      </w:ins>
      <w:ins w:id="10" w:author="Heffner, Joseph" w:date="2022-12-12T10:35:00Z">
        <w:r w:rsidR="00FC6403">
          <w:rPr>
            <w:rFonts w:ascii="Times New Roman" w:hAnsi="Times New Roman"/>
            <w:color w:val="000000"/>
            <w:sz w:val="22"/>
            <w:szCs w:val="22"/>
            <w:lang w:val="en-GB" w:eastAsia="ja-JP"/>
          </w:rPr>
          <w:t xml:space="preserve">about emotional topics (e.g., </w:t>
        </w:r>
      </w:ins>
      <w:proofErr w:type="gramStart"/>
      <w:ins w:id="11" w:author="Heffner, Joseph" w:date="2022-12-12T10:37:00Z">
        <w:r w:rsidR="00FC6403">
          <w:rPr>
            <w:rFonts w:ascii="Times New Roman" w:hAnsi="Times New Roman"/>
            <w:color w:val="000000"/>
            <w:sz w:val="22"/>
            <w:szCs w:val="22"/>
            <w:lang w:val="en-GB" w:eastAsia="ja-JP"/>
          </w:rPr>
          <w:t>negative</w:t>
        </w:r>
        <w:proofErr w:type="gramEnd"/>
        <w:r w:rsidR="00FC6403">
          <w:rPr>
            <w:rFonts w:ascii="Times New Roman" w:hAnsi="Times New Roman"/>
            <w:color w:val="000000"/>
            <w:sz w:val="22"/>
            <w:szCs w:val="22"/>
            <w:lang w:val="en-GB" w:eastAsia="ja-JP"/>
          </w:rPr>
          <w:t xml:space="preserve"> and positive emotions in your life).</w:t>
        </w:r>
      </w:ins>
      <w:ins w:id="12" w:author="Heffner, Joseph" w:date="2022-12-12T10:35:00Z">
        <w:r w:rsidR="00FC6403">
          <w:rPr>
            <w:rFonts w:ascii="Times New Roman" w:hAnsi="Times New Roman"/>
            <w:color w:val="000000"/>
            <w:sz w:val="22"/>
            <w:szCs w:val="22"/>
            <w:lang w:val="en-GB" w:eastAsia="ja-JP"/>
          </w:rPr>
          <w:t xml:space="preserve"> </w:t>
        </w:r>
      </w:ins>
      <w:moveToRangeStart w:id="13" w:author="Heffner, Joseph" w:date="2022-12-12T10:38:00Z" w:name="move121733900"/>
      <w:moveTo w:id="14" w:author="Heffner, Joseph" w:date="2022-12-12T10:38:00Z">
        <w:r w:rsidR="00FC6403" w:rsidRPr="00017389">
          <w:rPr>
            <w:rFonts w:ascii="Times New Roman" w:hAnsi="Times New Roman"/>
            <w:sz w:val="22"/>
            <w:szCs w:val="22"/>
          </w:rPr>
          <w:t xml:space="preserve">If you decide to participate in this </w:t>
        </w:r>
        <w:r w:rsidR="00FC6403">
          <w:rPr>
            <w:rFonts w:ascii="Times New Roman" w:hAnsi="Times New Roman"/>
            <w:sz w:val="22"/>
            <w:szCs w:val="22"/>
          </w:rPr>
          <w:t>study</w:t>
        </w:r>
        <w:r w:rsidR="00FC6403" w:rsidRPr="00017389">
          <w:rPr>
            <w:rFonts w:ascii="Times New Roman" w:hAnsi="Times New Roman"/>
            <w:sz w:val="22"/>
            <w:szCs w:val="22"/>
          </w:rPr>
          <w:t>, please understand that your participation is voluntary, and you have the right to withdraw your consent or discontinue participation at any time</w:t>
        </w:r>
      </w:moveTo>
      <w:ins w:id="15" w:author="Heffner, Joseph" w:date="2022-12-12T10:38:00Z">
        <w:r w:rsidR="00FC6403">
          <w:rPr>
            <w:rFonts w:ascii="Times New Roman" w:hAnsi="Times New Roman"/>
            <w:sz w:val="22"/>
            <w:szCs w:val="22"/>
          </w:rPr>
          <w:t xml:space="preserve"> for any reason</w:t>
        </w:r>
      </w:ins>
      <w:moveTo w:id="16" w:author="Heffner, Joseph" w:date="2022-12-12T10:38:00Z">
        <w:r w:rsidR="00FC6403" w:rsidRPr="00017389">
          <w:rPr>
            <w:rFonts w:ascii="Times New Roman" w:hAnsi="Times New Roman"/>
            <w:sz w:val="22"/>
            <w:szCs w:val="22"/>
          </w:rPr>
          <w:t>.</w:t>
        </w:r>
      </w:moveTo>
      <w:moveToRangeEnd w:id="13"/>
      <w:ins w:id="17" w:author="Heffner, Joseph" w:date="2022-12-12T10:38:00Z">
        <w:r w:rsidR="00FC6403">
          <w:rPr>
            <w:rFonts w:ascii="Times New Roman" w:hAnsi="Times New Roman"/>
            <w:color w:val="000000"/>
            <w:sz w:val="22"/>
            <w:szCs w:val="22"/>
            <w:lang w:val="en-GB" w:eastAsia="ja-JP"/>
          </w:rPr>
          <w:t xml:space="preserve"> </w:t>
        </w:r>
      </w:ins>
      <w:r w:rsidR="00E40F1A" w:rsidRPr="00E40F1A">
        <w:rPr>
          <w:rFonts w:ascii="Times New Roman" w:hAnsi="Times New Roman"/>
          <w:sz w:val="22"/>
          <w:szCs w:val="22"/>
        </w:rPr>
        <w:t xml:space="preserve">You will receive a minimum of </w:t>
      </w:r>
      <w:r w:rsidR="00AE244A">
        <w:rPr>
          <w:rFonts w:ascii="Times New Roman" w:hAnsi="Times New Roman"/>
          <w:sz w:val="22"/>
          <w:szCs w:val="22"/>
        </w:rPr>
        <w:t>$8</w:t>
      </w:r>
      <w:r w:rsidR="002A0B0E">
        <w:rPr>
          <w:rFonts w:ascii="Times New Roman" w:hAnsi="Times New Roman"/>
          <w:sz w:val="22"/>
          <w:szCs w:val="22"/>
        </w:rPr>
        <w:t xml:space="preserve"> per hour</w:t>
      </w:r>
      <w:r w:rsidR="00AE244A">
        <w:rPr>
          <w:rFonts w:ascii="Times New Roman" w:hAnsi="Times New Roman"/>
          <w:sz w:val="22"/>
          <w:szCs w:val="22"/>
        </w:rPr>
        <w:t xml:space="preserve"> </w:t>
      </w:r>
      <w:r w:rsidR="00E40F1A" w:rsidRPr="00E40F1A">
        <w:rPr>
          <w:rFonts w:ascii="Times New Roman" w:hAnsi="Times New Roman"/>
          <w:sz w:val="22"/>
          <w:szCs w:val="22"/>
        </w:rPr>
        <w:t xml:space="preserve">for your </w:t>
      </w:r>
      <w:r w:rsidR="00E40F1A" w:rsidRPr="00AE244A">
        <w:rPr>
          <w:rFonts w:ascii="Times New Roman" w:hAnsi="Times New Roman"/>
          <w:sz w:val="22"/>
          <w:szCs w:val="22"/>
        </w:rPr>
        <w:t>participatio</w:t>
      </w:r>
      <w:r w:rsidR="00E40F1A" w:rsidRPr="00F90280">
        <w:rPr>
          <w:rFonts w:ascii="Times New Roman" w:hAnsi="Times New Roman"/>
          <w:sz w:val="22"/>
          <w:szCs w:val="22"/>
        </w:rPr>
        <w:t>n</w:t>
      </w:r>
      <w:r w:rsidR="00AE244A" w:rsidRPr="00F90280">
        <w:rPr>
          <w:rFonts w:ascii="Times New Roman" w:hAnsi="Times New Roman"/>
          <w:sz w:val="22"/>
          <w:szCs w:val="22"/>
        </w:rPr>
        <w:t xml:space="preserve">, </w:t>
      </w:r>
      <w:r w:rsidR="00AE244A" w:rsidRPr="00423287">
        <w:rPr>
          <w:rFonts w:ascii="Times New Roman" w:hAnsi="Times New Roman"/>
          <w:sz w:val="22"/>
          <w:szCs w:val="22"/>
        </w:rPr>
        <w:t>based on typical completion times and prorated for partial hours, including any bonuses due to task performance</w:t>
      </w:r>
      <w:r w:rsidR="00E40F1A" w:rsidRPr="00AE244A">
        <w:rPr>
          <w:rFonts w:ascii="Times New Roman" w:hAnsi="Times New Roman"/>
          <w:sz w:val="22"/>
          <w:szCs w:val="22"/>
        </w:rPr>
        <w:t>.</w:t>
      </w:r>
      <w:r w:rsidR="00E40F1A" w:rsidRPr="00E40F1A">
        <w:rPr>
          <w:rFonts w:ascii="Times New Roman" w:hAnsi="Times New Roman"/>
          <w:sz w:val="22"/>
          <w:szCs w:val="22"/>
        </w:rPr>
        <w:t xml:space="preserve"> </w:t>
      </w:r>
      <w:moveFromRangeStart w:id="18" w:author="Heffner, Joseph" w:date="2022-12-12T10:38:00Z" w:name="move121733900"/>
      <w:moveFrom w:id="19" w:author="Heffner, Joseph" w:date="2022-12-12T10:38:00Z">
        <w:r w:rsidRPr="00017389" w:rsidDel="00FC6403">
          <w:rPr>
            <w:rFonts w:ascii="Times New Roman" w:hAnsi="Times New Roman"/>
            <w:sz w:val="22"/>
            <w:szCs w:val="22"/>
          </w:rPr>
          <w:t xml:space="preserve">If you decide to participate in this </w:t>
        </w:r>
        <w:r w:rsidR="00B64408" w:rsidDel="00FC6403">
          <w:rPr>
            <w:rFonts w:ascii="Times New Roman" w:hAnsi="Times New Roman"/>
            <w:sz w:val="22"/>
            <w:szCs w:val="22"/>
          </w:rPr>
          <w:t>study</w:t>
        </w:r>
        <w:r w:rsidRPr="00017389" w:rsidDel="00FC6403">
          <w:rPr>
            <w:rFonts w:ascii="Times New Roman" w:hAnsi="Times New Roman"/>
            <w:sz w:val="22"/>
            <w:szCs w:val="22"/>
          </w:rPr>
          <w:t>, please understand that your participation is voluntary, and you have the right to withdraw your consent or discontinue participation at any time.</w:t>
        </w:r>
        <w:r w:rsidR="00120ADA" w:rsidRPr="00017389" w:rsidDel="00FC6403">
          <w:rPr>
            <w:rFonts w:ascii="Times New Roman" w:hAnsi="Times New Roman"/>
            <w:sz w:val="22"/>
            <w:szCs w:val="22"/>
          </w:rPr>
          <w:t xml:space="preserve"> </w:t>
        </w:r>
      </w:moveFrom>
      <w:moveFromRangeEnd w:id="18"/>
      <w:r w:rsidR="00120ADA" w:rsidRPr="00017389">
        <w:rPr>
          <w:rFonts w:ascii="Times New Roman" w:hAnsi="Times New Roman"/>
          <w:sz w:val="22"/>
          <w:szCs w:val="22"/>
        </w:rPr>
        <w:t xml:space="preserve">The entire experiment will </w:t>
      </w:r>
      <w:r w:rsidR="00120ADA" w:rsidRPr="00962DB3">
        <w:rPr>
          <w:rFonts w:ascii="Times New Roman" w:hAnsi="Times New Roman"/>
          <w:sz w:val="22"/>
          <w:szCs w:val="22"/>
        </w:rPr>
        <w:t xml:space="preserve">be conducted online </w:t>
      </w:r>
      <w:r w:rsidR="00B64408" w:rsidRPr="00962DB3">
        <w:rPr>
          <w:rFonts w:ascii="Times New Roman" w:hAnsi="Times New Roman"/>
          <w:sz w:val="22"/>
          <w:szCs w:val="22"/>
        </w:rPr>
        <w:t>on your own computerized device in a place of your choosing</w:t>
      </w:r>
      <w:r w:rsidR="00962DB3" w:rsidRPr="00962DB3">
        <w:rPr>
          <w:rFonts w:ascii="Times New Roman" w:hAnsi="Times New Roman"/>
          <w:sz w:val="22"/>
          <w:szCs w:val="22"/>
        </w:rPr>
        <w:t xml:space="preserve">. </w:t>
      </w:r>
      <w:r w:rsidR="00962DB3" w:rsidRPr="00423287">
        <w:rPr>
          <w:rFonts w:ascii="Times New Roman" w:hAnsi="Times New Roman"/>
          <w:sz w:val="22"/>
          <w:szCs w:val="22"/>
        </w:rPr>
        <w:t>The research will sometimes involve multiple sessions, with each session not expected to last longer than two hours, and with much shorter sessions being typical.</w:t>
      </w:r>
      <w:r w:rsidR="00962DB3" w:rsidRPr="00150B8F">
        <w:rPr>
          <w:rFonts w:ascii="Calibri Light" w:hAnsi="Calibri Light" w:cs="Calibri Light"/>
          <w:sz w:val="22"/>
          <w:szCs w:val="22"/>
        </w:rPr>
        <w:t xml:space="preserve"> </w:t>
      </w:r>
    </w:p>
    <w:p w14:paraId="6BADCEBF" w14:textId="77777777" w:rsidR="00120ADA" w:rsidRPr="00017389" w:rsidRDefault="00120ADA" w:rsidP="0060521E">
      <w:pPr>
        <w:suppressAutoHyphens/>
        <w:rPr>
          <w:rFonts w:ascii="Times New Roman" w:hAnsi="Times New Roman"/>
          <w:sz w:val="22"/>
          <w:szCs w:val="22"/>
        </w:rPr>
      </w:pPr>
    </w:p>
    <w:p w14:paraId="5DC71D94" w14:textId="77777777" w:rsidR="0060521E" w:rsidRPr="00017389" w:rsidRDefault="0060521E" w:rsidP="0060521E">
      <w:pPr>
        <w:tabs>
          <w:tab w:val="left" w:pos="-720"/>
          <w:tab w:val="left" w:pos="0"/>
          <w:tab w:val="left" w:pos="720"/>
        </w:tabs>
        <w:suppressAutoHyphens/>
        <w:outlineLvl w:val="0"/>
        <w:rPr>
          <w:rFonts w:ascii="Times New Roman" w:hAnsi="Times New Roman"/>
          <w:b/>
          <w:sz w:val="22"/>
          <w:szCs w:val="22"/>
          <w:u w:val="single"/>
        </w:rPr>
      </w:pPr>
      <w:r w:rsidRPr="00017389">
        <w:rPr>
          <w:rFonts w:ascii="Times New Roman" w:hAnsi="Times New Roman"/>
          <w:b/>
          <w:sz w:val="22"/>
          <w:szCs w:val="22"/>
          <w:u w:val="single"/>
        </w:rPr>
        <w:t xml:space="preserve">Benefits and Risks: </w:t>
      </w:r>
    </w:p>
    <w:p w14:paraId="0302D919" w14:textId="30F5E285" w:rsidR="00B14EF9" w:rsidRPr="003F651E" w:rsidRDefault="0060521E" w:rsidP="00B14EF9">
      <w:pPr>
        <w:tabs>
          <w:tab w:val="left" w:pos="-720"/>
          <w:tab w:val="left" w:pos="450"/>
        </w:tabs>
        <w:suppressAutoHyphens/>
        <w:rPr>
          <w:rFonts w:ascii="Times New Roman" w:hAnsi="Times New Roman"/>
          <w:sz w:val="22"/>
          <w:szCs w:val="22"/>
        </w:rPr>
      </w:pPr>
      <w:r w:rsidRPr="00017389">
        <w:rPr>
          <w:rFonts w:ascii="Times New Roman" w:hAnsi="Times New Roman"/>
          <w:sz w:val="22"/>
          <w:szCs w:val="22"/>
        </w:rPr>
        <w:t>It is important that you understand that there is no direct benefit to you anticipated from your participation in this study</w:t>
      </w:r>
      <w:r w:rsidR="00120ADA" w:rsidRPr="00017389">
        <w:rPr>
          <w:rFonts w:ascii="Times New Roman" w:hAnsi="Times New Roman"/>
          <w:sz w:val="22"/>
          <w:szCs w:val="22"/>
        </w:rPr>
        <w:t xml:space="preserve">, however we hope that our results will help to increase our understanding of </w:t>
      </w:r>
      <w:r w:rsidR="00B64408">
        <w:rPr>
          <w:rFonts w:ascii="Times New Roman" w:hAnsi="Times New Roman"/>
          <w:sz w:val="22"/>
          <w:szCs w:val="22"/>
        </w:rPr>
        <w:t>human</w:t>
      </w:r>
      <w:r w:rsidR="00120ADA" w:rsidRPr="00017389">
        <w:rPr>
          <w:rFonts w:ascii="Times New Roman" w:hAnsi="Times New Roman"/>
          <w:sz w:val="22"/>
          <w:szCs w:val="22"/>
        </w:rPr>
        <w:t xml:space="preserve"> decision making.</w:t>
      </w:r>
      <w:r w:rsidRPr="00017389">
        <w:rPr>
          <w:rFonts w:ascii="Times New Roman" w:hAnsi="Times New Roman"/>
          <w:sz w:val="22"/>
          <w:szCs w:val="22"/>
        </w:rPr>
        <w:t xml:space="preserve"> </w:t>
      </w:r>
      <w:r w:rsidR="00B14EF9" w:rsidRPr="003F651E">
        <w:rPr>
          <w:rFonts w:ascii="Times New Roman" w:hAnsi="Times New Roman"/>
          <w:sz w:val="22"/>
          <w:szCs w:val="22"/>
        </w:rPr>
        <w:t>It is possible but unlikely that this task may cause you discomfort</w:t>
      </w:r>
      <w:ins w:id="20" w:author="Heffner, Joseph" w:date="2022-12-12T10:38:00Z">
        <w:r w:rsidR="00FC6403">
          <w:rPr>
            <w:rFonts w:ascii="Times New Roman" w:hAnsi="Times New Roman"/>
            <w:sz w:val="22"/>
            <w:szCs w:val="22"/>
          </w:rPr>
          <w:t xml:space="preserve">, </w:t>
        </w:r>
      </w:ins>
      <w:del w:id="21" w:author="Heffner, Joseph" w:date="2022-12-12T10:38:00Z">
        <w:r w:rsidR="00B14EF9" w:rsidRPr="003F651E" w:rsidDel="00FC6403">
          <w:rPr>
            <w:rFonts w:ascii="Times New Roman" w:hAnsi="Times New Roman"/>
            <w:sz w:val="22"/>
            <w:szCs w:val="22"/>
          </w:rPr>
          <w:delText xml:space="preserve"> or </w:delText>
        </w:r>
      </w:del>
      <w:r w:rsidR="00B14EF9" w:rsidRPr="003F651E">
        <w:rPr>
          <w:rFonts w:ascii="Times New Roman" w:hAnsi="Times New Roman"/>
          <w:sz w:val="22"/>
          <w:szCs w:val="22"/>
        </w:rPr>
        <w:t>fatigue</w:t>
      </w:r>
      <w:ins w:id="22" w:author="Heffner, Joseph" w:date="2022-12-12T10:38:00Z">
        <w:r w:rsidR="00FC6403">
          <w:rPr>
            <w:rFonts w:ascii="Times New Roman" w:hAnsi="Times New Roman"/>
            <w:sz w:val="22"/>
            <w:szCs w:val="22"/>
          </w:rPr>
          <w:t>, or find some topics distressing</w:t>
        </w:r>
      </w:ins>
      <w:r w:rsidR="00B14EF9" w:rsidRPr="003F651E">
        <w:rPr>
          <w:rFonts w:ascii="Times New Roman" w:hAnsi="Times New Roman"/>
          <w:sz w:val="22"/>
          <w:szCs w:val="22"/>
        </w:rPr>
        <w:t xml:space="preserve">. To minimize risk, you will be given breaks and are free to withdraw at any time without any loss of </w:t>
      </w:r>
      <w:r w:rsidR="00B14EF9">
        <w:rPr>
          <w:rFonts w:ascii="Times New Roman" w:hAnsi="Times New Roman"/>
          <w:sz w:val="22"/>
          <w:szCs w:val="22"/>
        </w:rPr>
        <w:t>payment</w:t>
      </w:r>
      <w:r w:rsidR="00B14EF9" w:rsidRPr="003F651E">
        <w:rPr>
          <w:rFonts w:ascii="Times New Roman" w:hAnsi="Times New Roman"/>
          <w:sz w:val="22"/>
          <w:szCs w:val="22"/>
        </w:rPr>
        <w:t>. Although the study materials are selected to avoid highly emotional or evocative stimuli, there is a small risk that you may have an adverse reaction while completing aspects of the study</w:t>
      </w:r>
      <w:r w:rsidR="00B14EF9" w:rsidRPr="008C2871">
        <w:rPr>
          <w:rFonts w:ascii="Times New Roman" w:hAnsi="Times New Roman"/>
          <w:sz w:val="22"/>
          <w:szCs w:val="22"/>
        </w:rPr>
        <w:t>.</w:t>
      </w:r>
      <w:r w:rsidR="00B14EF9">
        <w:rPr>
          <w:rFonts w:ascii="Times New Roman" w:hAnsi="Times New Roman"/>
          <w:sz w:val="22"/>
          <w:szCs w:val="22"/>
        </w:rPr>
        <w:t xml:space="preserve"> </w:t>
      </w:r>
      <w:r w:rsidR="00B14EF9" w:rsidRPr="00017389">
        <w:rPr>
          <w:rFonts w:ascii="Times New Roman" w:hAnsi="Times New Roman"/>
          <w:sz w:val="22"/>
          <w:szCs w:val="22"/>
        </w:rPr>
        <w:t xml:space="preserve">There is a slight chance you may feel frustrated or </w:t>
      </w:r>
      <w:r w:rsidR="00B14EF9" w:rsidRPr="00017389">
        <w:rPr>
          <w:rFonts w:ascii="Times New Roman" w:hAnsi="Times New Roman"/>
          <w:sz w:val="22"/>
          <w:szCs w:val="22"/>
        </w:rPr>
        <w:lastRenderedPageBreak/>
        <w:t xml:space="preserve">uncomfortable if </w:t>
      </w:r>
      <w:r w:rsidR="00B14EF9">
        <w:rPr>
          <w:rFonts w:ascii="Times New Roman" w:hAnsi="Times New Roman"/>
          <w:sz w:val="22"/>
          <w:szCs w:val="22"/>
        </w:rPr>
        <w:t>a</w:t>
      </w:r>
      <w:r w:rsidR="00B14EF9" w:rsidRPr="00017389">
        <w:rPr>
          <w:rFonts w:ascii="Times New Roman" w:hAnsi="Times New Roman"/>
          <w:sz w:val="22"/>
          <w:szCs w:val="22"/>
        </w:rPr>
        <w:t xml:space="preserve"> task is difficult, </w:t>
      </w:r>
      <w:r w:rsidR="00B14EF9">
        <w:rPr>
          <w:rFonts w:ascii="Times New Roman" w:hAnsi="Times New Roman"/>
          <w:sz w:val="22"/>
          <w:szCs w:val="22"/>
        </w:rPr>
        <w:t>and</w:t>
      </w:r>
      <w:r w:rsidR="00B14EF9" w:rsidRPr="00017389">
        <w:rPr>
          <w:rFonts w:ascii="Times New Roman" w:hAnsi="Times New Roman"/>
          <w:sz w:val="22"/>
          <w:szCs w:val="22"/>
        </w:rPr>
        <w:t xml:space="preserve"> you are free to discontinue your participation in the study if you choose</w:t>
      </w:r>
      <w:r w:rsidR="0073255A">
        <w:rPr>
          <w:rFonts w:ascii="Times New Roman" w:hAnsi="Times New Roman"/>
          <w:sz w:val="22"/>
          <w:szCs w:val="22"/>
        </w:rPr>
        <w:t xml:space="preserve"> without any loss of payment</w:t>
      </w:r>
      <w:r w:rsidR="00B14EF9" w:rsidRPr="00017389">
        <w:rPr>
          <w:rFonts w:ascii="Times New Roman" w:hAnsi="Times New Roman"/>
          <w:sz w:val="22"/>
          <w:szCs w:val="22"/>
        </w:rPr>
        <w:t>.</w:t>
      </w:r>
    </w:p>
    <w:p w14:paraId="72131489" w14:textId="77777777" w:rsidR="0060521E" w:rsidRPr="00017389" w:rsidRDefault="0060521E" w:rsidP="0060521E">
      <w:pPr>
        <w:tabs>
          <w:tab w:val="left" w:pos="-720"/>
          <w:tab w:val="left" w:pos="0"/>
          <w:tab w:val="left" w:pos="720"/>
        </w:tabs>
        <w:suppressAutoHyphens/>
        <w:rPr>
          <w:rFonts w:ascii="Times New Roman" w:hAnsi="Times New Roman"/>
          <w:i/>
          <w:sz w:val="22"/>
          <w:szCs w:val="22"/>
        </w:rPr>
      </w:pPr>
    </w:p>
    <w:p w14:paraId="6107AE39" w14:textId="3DC9B21D" w:rsidR="0060521E" w:rsidRPr="00017389" w:rsidRDefault="0060521E" w:rsidP="0060521E">
      <w:pPr>
        <w:tabs>
          <w:tab w:val="left" w:pos="-720"/>
          <w:tab w:val="left" w:pos="0"/>
          <w:tab w:val="left" w:pos="720"/>
        </w:tabs>
        <w:suppressAutoHyphens/>
        <w:outlineLvl w:val="0"/>
        <w:rPr>
          <w:rFonts w:ascii="Times New Roman" w:hAnsi="Times New Roman"/>
          <w:b/>
          <w:sz w:val="22"/>
          <w:szCs w:val="22"/>
          <w:u w:val="single"/>
        </w:rPr>
      </w:pPr>
      <w:r w:rsidRPr="00017389">
        <w:rPr>
          <w:rFonts w:ascii="Times New Roman" w:hAnsi="Times New Roman"/>
          <w:b/>
          <w:sz w:val="22"/>
          <w:szCs w:val="22"/>
          <w:u w:val="single"/>
        </w:rPr>
        <w:t>Alternatives</w:t>
      </w:r>
      <w:r w:rsidR="00F7261C">
        <w:rPr>
          <w:rFonts w:ascii="Times New Roman" w:hAnsi="Times New Roman"/>
          <w:b/>
          <w:sz w:val="22"/>
          <w:szCs w:val="22"/>
          <w:u w:val="single"/>
        </w:rPr>
        <w:t>:</w:t>
      </w:r>
    </w:p>
    <w:p w14:paraId="7EB3B49E" w14:textId="77777777" w:rsidR="0060521E" w:rsidRPr="00017389" w:rsidRDefault="0060521E" w:rsidP="0060521E">
      <w:pPr>
        <w:tabs>
          <w:tab w:val="left" w:pos="-720"/>
          <w:tab w:val="left" w:pos="0"/>
          <w:tab w:val="left" w:pos="720"/>
        </w:tabs>
        <w:suppressAutoHyphens/>
        <w:rPr>
          <w:rFonts w:ascii="Times New Roman" w:eastAsiaTheme="minorHAnsi" w:hAnsi="Times New Roman"/>
          <w:sz w:val="22"/>
          <w:szCs w:val="22"/>
        </w:rPr>
      </w:pPr>
      <w:r w:rsidRPr="00017389">
        <w:rPr>
          <w:rFonts w:ascii="Times New Roman" w:eastAsiaTheme="minorHAnsi" w:hAnsi="Times New Roman"/>
          <w:sz w:val="22"/>
          <w:szCs w:val="22"/>
        </w:rPr>
        <w:t>The alternative to participating in this particular study is to not participate.</w:t>
      </w:r>
    </w:p>
    <w:p w14:paraId="4F251186" w14:textId="1BF6C5EB" w:rsidR="0060521E" w:rsidRDefault="0060521E" w:rsidP="0060521E">
      <w:pPr>
        <w:tabs>
          <w:tab w:val="left" w:pos="-720"/>
          <w:tab w:val="left" w:pos="0"/>
          <w:tab w:val="left" w:pos="720"/>
        </w:tabs>
        <w:suppressAutoHyphens/>
        <w:rPr>
          <w:rFonts w:ascii="Times New Roman" w:hAnsi="Times New Roman"/>
          <w:sz w:val="22"/>
          <w:szCs w:val="22"/>
        </w:rPr>
      </w:pPr>
    </w:p>
    <w:p w14:paraId="6A82F86C" w14:textId="2AF15C42" w:rsidR="0060521E" w:rsidRPr="00017389" w:rsidRDefault="0060521E" w:rsidP="00B64408">
      <w:pPr>
        <w:tabs>
          <w:tab w:val="left" w:pos="-720"/>
          <w:tab w:val="left" w:pos="0"/>
          <w:tab w:val="left" w:pos="720"/>
        </w:tabs>
        <w:suppressAutoHyphens/>
        <w:outlineLvl w:val="0"/>
        <w:rPr>
          <w:rFonts w:ascii="Times New Roman" w:hAnsi="Times New Roman"/>
          <w:b/>
          <w:i/>
          <w:sz w:val="22"/>
          <w:szCs w:val="22"/>
          <w:u w:val="single"/>
        </w:rPr>
      </w:pPr>
      <w:r w:rsidRPr="00017389">
        <w:rPr>
          <w:rFonts w:ascii="Times New Roman" w:hAnsi="Times New Roman"/>
          <w:b/>
          <w:sz w:val="22"/>
          <w:szCs w:val="22"/>
          <w:u w:val="single"/>
        </w:rPr>
        <w:t>Confidentiality:</w:t>
      </w:r>
      <w:r w:rsidRPr="00017389">
        <w:rPr>
          <w:rFonts w:ascii="Times New Roman" w:hAnsi="Times New Roman"/>
          <w:b/>
          <w:i/>
          <w:sz w:val="22"/>
          <w:szCs w:val="22"/>
          <w:u w:val="single"/>
        </w:rPr>
        <w:t xml:space="preserve"> </w:t>
      </w:r>
    </w:p>
    <w:p w14:paraId="7C22212A" w14:textId="6CEEC978" w:rsidR="00B45F18" w:rsidRPr="00423287" w:rsidRDefault="00B45F18" w:rsidP="00B45F18">
      <w:pPr>
        <w:tabs>
          <w:tab w:val="right" w:pos="2327"/>
        </w:tabs>
        <w:rPr>
          <w:rFonts w:ascii="Times New Roman" w:hAnsi="Times New Roman"/>
          <w:sz w:val="22"/>
          <w:szCs w:val="22"/>
        </w:rPr>
      </w:pPr>
      <w:r w:rsidRPr="00423287">
        <w:rPr>
          <w:rFonts w:ascii="Times New Roman" w:hAnsi="Times New Roman"/>
          <w:sz w:val="22"/>
          <w:szCs w:val="22"/>
        </w:rPr>
        <w:t>All of your responses will be held</w:t>
      </w:r>
      <w:r w:rsidR="00123B70">
        <w:rPr>
          <w:rFonts w:ascii="Times New Roman" w:hAnsi="Times New Roman"/>
          <w:sz w:val="22"/>
          <w:szCs w:val="22"/>
        </w:rPr>
        <w:t xml:space="preserve"> in confidence.</w:t>
      </w:r>
      <w:r w:rsidRPr="00423287">
        <w:rPr>
          <w:rFonts w:ascii="Times New Roman" w:hAnsi="Times New Roman"/>
          <w:sz w:val="22"/>
          <w:szCs w:val="22"/>
        </w:rPr>
        <w:t xml:space="preserve"> Only the researchers involved in this study and those responsible for research oversight (such as representatives of the Yale University Human Research Protection Program, the Yale University Institutional Review Boards, and others) will have access to any information that could identify you that you provide.</w:t>
      </w:r>
      <w:r w:rsidRPr="00423287">
        <w:rPr>
          <w:rFonts w:ascii="Times New Roman" w:hAnsi="Times New Roman"/>
        </w:rPr>
        <w:t xml:space="preserve"> </w:t>
      </w:r>
      <w:r w:rsidRPr="00423287">
        <w:rPr>
          <w:rFonts w:ascii="Times New Roman" w:hAnsi="Times New Roman"/>
          <w:sz w:val="22"/>
          <w:szCs w:val="22"/>
        </w:rPr>
        <w:t>We will share it with others if you agree to it or when we have to do it because U.S. or State law requires it. For example, we will tell somebody if we learn that you are hurting a child or an older person.</w:t>
      </w:r>
    </w:p>
    <w:p w14:paraId="0150AC98" w14:textId="77777777" w:rsidR="00120ADA" w:rsidRPr="00017389" w:rsidRDefault="00120ADA" w:rsidP="00120ADA">
      <w:pPr>
        <w:pStyle w:val="BodyText"/>
        <w:rPr>
          <w:sz w:val="22"/>
          <w:szCs w:val="22"/>
        </w:rPr>
      </w:pPr>
    </w:p>
    <w:p w14:paraId="3D813A66" w14:textId="0F6D7A62" w:rsidR="0060521E" w:rsidRPr="009B1201" w:rsidRDefault="00F7261C" w:rsidP="0060521E">
      <w:pPr>
        <w:tabs>
          <w:tab w:val="left" w:pos="-720"/>
          <w:tab w:val="left" w:pos="0"/>
          <w:tab w:val="left" w:pos="720"/>
        </w:tabs>
        <w:suppressAutoHyphens/>
        <w:rPr>
          <w:rFonts w:ascii="Times New Roman" w:hAnsi="Times New Roman"/>
          <w:bCs/>
          <w:sz w:val="22"/>
          <w:szCs w:val="22"/>
          <w:u w:val="single"/>
        </w:rPr>
      </w:pPr>
      <w:r>
        <w:rPr>
          <w:rFonts w:ascii="Times New Roman" w:hAnsi="Times New Roman"/>
          <w:bCs/>
          <w:sz w:val="22"/>
          <w:szCs w:val="22"/>
          <w:u w:val="single"/>
        </w:rPr>
        <w:t>Completion of this study</w:t>
      </w:r>
      <w:r w:rsidR="00C563FC" w:rsidRPr="009B1201">
        <w:rPr>
          <w:rFonts w:ascii="Times New Roman" w:hAnsi="Times New Roman"/>
          <w:bCs/>
          <w:sz w:val="22"/>
          <w:szCs w:val="22"/>
          <w:u w:val="single"/>
        </w:rPr>
        <w:t xml:space="preserve"> is anonymous. We will not know your name. We will not be able to connect any identifying information to your</w:t>
      </w:r>
      <w:r>
        <w:rPr>
          <w:rFonts w:ascii="Times New Roman" w:hAnsi="Times New Roman"/>
          <w:bCs/>
          <w:sz w:val="22"/>
          <w:szCs w:val="22"/>
          <w:u w:val="single"/>
        </w:rPr>
        <w:t xml:space="preserve"> responses</w:t>
      </w:r>
      <w:r w:rsidR="00C563FC" w:rsidRPr="009B1201">
        <w:rPr>
          <w:rFonts w:ascii="Times New Roman" w:hAnsi="Times New Roman"/>
          <w:bCs/>
          <w:sz w:val="22"/>
          <w:szCs w:val="22"/>
          <w:u w:val="single"/>
        </w:rPr>
        <w:t xml:space="preserve">. </w:t>
      </w:r>
      <w:r w:rsidR="00C563FC" w:rsidRPr="009B1201">
        <w:rPr>
          <w:rFonts w:ascii="Times New Roman" w:hAnsi="Times New Roman"/>
          <w:sz w:val="22"/>
          <w:szCs w:val="22"/>
        </w:rPr>
        <w:t>However, your account is associated with an ID for the online testing platform (e.g., Prolific, Amazon Mechanical Turk) that the researcher may have to see in order to pay you and in order to link your data from multiple sessions. This ID</w:t>
      </w:r>
      <w:r w:rsidR="00C563FC" w:rsidRPr="009B1201">
        <w:rPr>
          <w:rFonts w:ascii="Times New Roman" w:hAnsi="Times New Roman"/>
          <w:bCs/>
          <w:sz w:val="22"/>
          <w:szCs w:val="22"/>
          <w:u w:val="single"/>
        </w:rPr>
        <w:t xml:space="preserve"> could possibly be connected to your public profile, which could, in theory, be searched. We want to stress that we will not be looking at anyone’s public profiles. We will keep the information about your participation in this research confidential.</w:t>
      </w:r>
    </w:p>
    <w:p w14:paraId="5CDD1CF5" w14:textId="77777777" w:rsidR="00C563FC" w:rsidRPr="00017389" w:rsidRDefault="00C563FC" w:rsidP="0060521E">
      <w:pPr>
        <w:tabs>
          <w:tab w:val="left" w:pos="-720"/>
          <w:tab w:val="left" w:pos="0"/>
          <w:tab w:val="left" w:pos="720"/>
        </w:tabs>
        <w:suppressAutoHyphens/>
        <w:rPr>
          <w:rFonts w:ascii="Times New Roman" w:hAnsi="Times New Roman"/>
          <w:b/>
          <w:sz w:val="22"/>
          <w:szCs w:val="22"/>
          <w:u w:val="single"/>
        </w:rPr>
      </w:pPr>
    </w:p>
    <w:p w14:paraId="21AA3BDD" w14:textId="77777777" w:rsidR="0060521E" w:rsidRPr="00017389" w:rsidRDefault="0060521E" w:rsidP="0060521E">
      <w:pPr>
        <w:tabs>
          <w:tab w:val="left" w:pos="-720"/>
          <w:tab w:val="left" w:pos="0"/>
          <w:tab w:val="left" w:pos="720"/>
        </w:tabs>
        <w:suppressAutoHyphens/>
        <w:outlineLvl w:val="0"/>
        <w:rPr>
          <w:rFonts w:ascii="Times New Roman" w:hAnsi="Times New Roman"/>
          <w:b/>
          <w:sz w:val="22"/>
          <w:szCs w:val="22"/>
          <w:u w:val="single"/>
        </w:rPr>
      </w:pPr>
      <w:r w:rsidRPr="00017389">
        <w:rPr>
          <w:rFonts w:ascii="Times New Roman" w:hAnsi="Times New Roman"/>
          <w:b/>
          <w:sz w:val="22"/>
          <w:szCs w:val="22"/>
          <w:u w:val="single"/>
        </w:rPr>
        <w:t>Who to contact with questions:</w:t>
      </w:r>
    </w:p>
    <w:p w14:paraId="1AC75AD7" w14:textId="77777777" w:rsidR="0060521E" w:rsidRPr="00017389" w:rsidRDefault="0060521E" w:rsidP="0060521E">
      <w:pPr>
        <w:tabs>
          <w:tab w:val="left" w:pos="-720"/>
          <w:tab w:val="left" w:pos="0"/>
          <w:tab w:val="left" w:pos="720"/>
        </w:tabs>
        <w:suppressAutoHyphens/>
        <w:rPr>
          <w:rFonts w:ascii="Times New Roman" w:hAnsi="Times New Roman"/>
          <w:b/>
          <w:i/>
          <w:sz w:val="22"/>
          <w:szCs w:val="22"/>
        </w:rPr>
      </w:pPr>
    </w:p>
    <w:p w14:paraId="6CF49D81" w14:textId="77777777" w:rsidR="0060521E" w:rsidRPr="00017389" w:rsidRDefault="0060521E" w:rsidP="0060521E">
      <w:pPr>
        <w:pStyle w:val="ListParagraph"/>
        <w:numPr>
          <w:ilvl w:val="0"/>
          <w:numId w:val="1"/>
        </w:numPr>
        <w:tabs>
          <w:tab w:val="left" w:pos="-720"/>
        </w:tabs>
        <w:suppressAutoHyphens/>
        <w:ind w:left="450" w:hanging="450"/>
        <w:rPr>
          <w:rFonts w:ascii="Times New Roman" w:hAnsi="Times New Roman"/>
          <w:sz w:val="22"/>
          <w:szCs w:val="22"/>
        </w:rPr>
      </w:pPr>
      <w:r w:rsidRPr="00017389">
        <w:rPr>
          <w:rFonts w:ascii="Times New Roman" w:hAnsi="Times New Roman"/>
          <w:sz w:val="22"/>
          <w:szCs w:val="22"/>
        </w:rPr>
        <w:t>PRINCIPAL INVESTIGATOR:</w:t>
      </w:r>
    </w:p>
    <w:p w14:paraId="7F4B4EED" w14:textId="01D882C7" w:rsidR="0060521E" w:rsidRPr="00017389" w:rsidRDefault="0060521E" w:rsidP="0060521E">
      <w:pPr>
        <w:tabs>
          <w:tab w:val="left" w:pos="-720"/>
        </w:tabs>
        <w:rPr>
          <w:rFonts w:ascii="Times New Roman" w:hAnsi="Times New Roman"/>
          <w:sz w:val="22"/>
          <w:szCs w:val="22"/>
        </w:rPr>
      </w:pPr>
      <w:r w:rsidRPr="00017389">
        <w:rPr>
          <w:rFonts w:ascii="Times New Roman" w:hAnsi="Times New Roman"/>
          <w:sz w:val="22"/>
          <w:szCs w:val="22"/>
        </w:rPr>
        <w:tab/>
      </w:r>
      <w:r w:rsidRPr="00017389">
        <w:rPr>
          <w:rFonts w:ascii="Times New Roman" w:hAnsi="Times New Roman"/>
          <w:sz w:val="22"/>
          <w:szCs w:val="22"/>
        </w:rPr>
        <w:tab/>
      </w:r>
      <w:r w:rsidRPr="00017389">
        <w:rPr>
          <w:rFonts w:ascii="Times New Roman" w:hAnsi="Times New Roman"/>
          <w:sz w:val="22"/>
          <w:szCs w:val="22"/>
        </w:rPr>
        <w:tab/>
      </w:r>
      <w:r w:rsidR="00120ADA" w:rsidRPr="00017389">
        <w:rPr>
          <w:rFonts w:ascii="Times New Roman" w:hAnsi="Times New Roman"/>
          <w:sz w:val="22"/>
          <w:szCs w:val="22"/>
        </w:rPr>
        <w:t>Robb Rutledge</w:t>
      </w:r>
      <w:r w:rsidRPr="00017389">
        <w:rPr>
          <w:rFonts w:ascii="Times New Roman" w:hAnsi="Times New Roman"/>
          <w:sz w:val="22"/>
          <w:szCs w:val="22"/>
        </w:rPr>
        <w:t>, PhD</w:t>
      </w:r>
    </w:p>
    <w:p w14:paraId="6C964740" w14:textId="295E6F22" w:rsidR="0060521E" w:rsidRPr="00017389" w:rsidRDefault="0060521E" w:rsidP="006B3145">
      <w:pPr>
        <w:ind w:left="140"/>
        <w:rPr>
          <w:rFonts w:ascii="Times New Roman" w:hAnsi="Times New Roman"/>
          <w:sz w:val="22"/>
          <w:szCs w:val="22"/>
        </w:rPr>
      </w:pPr>
      <w:r w:rsidRPr="00017389">
        <w:rPr>
          <w:rFonts w:ascii="Times New Roman" w:hAnsi="Times New Roman"/>
          <w:sz w:val="22"/>
          <w:szCs w:val="22"/>
        </w:rPr>
        <w:tab/>
      </w:r>
      <w:r w:rsidRPr="00017389">
        <w:rPr>
          <w:rFonts w:ascii="Times New Roman" w:hAnsi="Times New Roman"/>
          <w:sz w:val="22"/>
          <w:szCs w:val="22"/>
        </w:rPr>
        <w:tab/>
      </w:r>
      <w:r w:rsidRPr="00017389">
        <w:rPr>
          <w:rFonts w:ascii="Times New Roman" w:hAnsi="Times New Roman"/>
          <w:sz w:val="22"/>
          <w:szCs w:val="22"/>
        </w:rPr>
        <w:tab/>
      </w:r>
      <w:r w:rsidR="00975DD8">
        <w:rPr>
          <w:rFonts w:ascii="Times New Roman" w:hAnsi="Times New Roman"/>
          <w:sz w:val="22"/>
          <w:szCs w:val="22"/>
        </w:rPr>
        <w:t xml:space="preserve">Yale </w:t>
      </w:r>
      <w:r w:rsidR="00120ADA" w:rsidRPr="00017389">
        <w:rPr>
          <w:rFonts w:ascii="Times New Roman" w:hAnsi="Times New Roman"/>
          <w:iCs/>
          <w:sz w:val="22"/>
          <w:szCs w:val="22"/>
        </w:rPr>
        <w:t xml:space="preserve">Department of Psychology </w:t>
      </w:r>
    </w:p>
    <w:p w14:paraId="5C385ABC" w14:textId="787ACE02" w:rsidR="0060521E" w:rsidRPr="00017389" w:rsidRDefault="0060521E" w:rsidP="0060521E">
      <w:pPr>
        <w:tabs>
          <w:tab w:val="left" w:pos="-720"/>
          <w:tab w:val="left" w:pos="0"/>
          <w:tab w:val="left" w:pos="450"/>
        </w:tabs>
        <w:suppressAutoHyphens/>
        <w:rPr>
          <w:rFonts w:ascii="Times New Roman" w:hAnsi="Times New Roman"/>
          <w:sz w:val="22"/>
          <w:szCs w:val="22"/>
        </w:rPr>
      </w:pPr>
      <w:r w:rsidRPr="00017389">
        <w:rPr>
          <w:rFonts w:ascii="Times New Roman" w:hAnsi="Times New Roman"/>
          <w:sz w:val="22"/>
          <w:szCs w:val="22"/>
        </w:rPr>
        <w:tab/>
      </w:r>
      <w:r w:rsidRPr="00017389">
        <w:rPr>
          <w:rFonts w:ascii="Times New Roman" w:hAnsi="Times New Roman"/>
          <w:sz w:val="22"/>
          <w:szCs w:val="22"/>
        </w:rPr>
        <w:tab/>
      </w:r>
      <w:r w:rsidRPr="00017389">
        <w:rPr>
          <w:rFonts w:ascii="Times New Roman" w:hAnsi="Times New Roman"/>
          <w:sz w:val="22"/>
          <w:szCs w:val="22"/>
        </w:rPr>
        <w:tab/>
      </w:r>
      <w:r w:rsidRPr="00017389">
        <w:rPr>
          <w:rFonts w:ascii="Times New Roman" w:hAnsi="Times New Roman"/>
          <w:sz w:val="22"/>
          <w:szCs w:val="22"/>
        </w:rPr>
        <w:tab/>
        <w:t xml:space="preserve">email: </w:t>
      </w:r>
      <w:hyperlink r:id="rId8" w:history="1">
        <w:r w:rsidR="00123B70" w:rsidRPr="000D11A9">
          <w:rPr>
            <w:rStyle w:val="Hyperlink"/>
            <w:rFonts w:ascii="Times New Roman" w:hAnsi="Times New Roman"/>
            <w:sz w:val="22"/>
            <w:szCs w:val="22"/>
          </w:rPr>
          <w:t>rutledge.lab@yale.edu</w:t>
        </w:r>
      </w:hyperlink>
    </w:p>
    <w:p w14:paraId="78FDBB21" w14:textId="77777777" w:rsidR="0060521E" w:rsidRPr="00017389" w:rsidRDefault="0060521E" w:rsidP="0060521E">
      <w:pPr>
        <w:tabs>
          <w:tab w:val="left" w:pos="-720"/>
        </w:tabs>
        <w:suppressAutoHyphens/>
        <w:rPr>
          <w:rFonts w:ascii="Times New Roman" w:hAnsi="Times New Roman"/>
          <w:sz w:val="22"/>
          <w:szCs w:val="22"/>
        </w:rPr>
      </w:pPr>
    </w:p>
    <w:p w14:paraId="3900E337" w14:textId="77777777" w:rsidR="0060521E" w:rsidRPr="00017389" w:rsidRDefault="0060521E" w:rsidP="0060521E">
      <w:pPr>
        <w:tabs>
          <w:tab w:val="left" w:pos="-720"/>
          <w:tab w:val="left" w:pos="0"/>
        </w:tabs>
        <w:suppressAutoHyphens/>
        <w:ind w:left="450" w:hanging="450"/>
        <w:rPr>
          <w:rFonts w:ascii="Times New Roman" w:hAnsi="Times New Roman"/>
          <w:sz w:val="22"/>
          <w:szCs w:val="22"/>
        </w:rPr>
      </w:pPr>
      <w:r w:rsidRPr="00017389">
        <w:rPr>
          <w:rFonts w:ascii="Times New Roman" w:hAnsi="Times New Roman"/>
          <w:sz w:val="22"/>
          <w:szCs w:val="22"/>
        </w:rPr>
        <w:t>2.</w:t>
      </w:r>
      <w:r w:rsidRPr="00017389">
        <w:rPr>
          <w:rFonts w:ascii="Times New Roman" w:hAnsi="Times New Roman"/>
          <w:sz w:val="22"/>
          <w:szCs w:val="22"/>
        </w:rPr>
        <w:tab/>
        <w:t>If you have questions regarding your rights as a research subject, or if problems arise which you do not feel you can discuss with the Investigator, please contact the Institutional Review Board at:</w:t>
      </w:r>
    </w:p>
    <w:p w14:paraId="72198321" w14:textId="77777777" w:rsidR="0060521E" w:rsidRPr="00017389" w:rsidRDefault="0060521E" w:rsidP="0060521E">
      <w:pPr>
        <w:tabs>
          <w:tab w:val="left" w:pos="-720"/>
          <w:tab w:val="left" w:pos="0"/>
        </w:tabs>
        <w:suppressAutoHyphens/>
        <w:ind w:left="2880" w:hanging="720"/>
        <w:rPr>
          <w:rFonts w:ascii="Times New Roman" w:hAnsi="Times New Roman"/>
          <w:sz w:val="22"/>
          <w:szCs w:val="22"/>
        </w:rPr>
      </w:pPr>
    </w:p>
    <w:p w14:paraId="57C87422" w14:textId="446691AA" w:rsidR="0060521E" w:rsidRPr="00017389" w:rsidRDefault="000374C7" w:rsidP="0060521E">
      <w:pPr>
        <w:tabs>
          <w:tab w:val="left" w:pos="-720"/>
          <w:tab w:val="left" w:pos="0"/>
        </w:tabs>
        <w:suppressAutoHyphens/>
        <w:ind w:left="2880" w:hanging="720"/>
        <w:outlineLvl w:val="0"/>
        <w:rPr>
          <w:rFonts w:ascii="Times New Roman" w:hAnsi="Times New Roman"/>
          <w:sz w:val="22"/>
          <w:szCs w:val="22"/>
        </w:rPr>
      </w:pPr>
      <w:r w:rsidRPr="00017389">
        <w:rPr>
          <w:rFonts w:ascii="Times New Roman" w:eastAsiaTheme="minorEastAsia" w:hAnsi="Times New Roman"/>
          <w:noProof/>
          <w:sz w:val="22"/>
          <w:szCs w:val="22"/>
        </w:rPr>
        <w:t>Yale University Human Subjects Committee</w:t>
      </w:r>
    </w:p>
    <w:p w14:paraId="401C32F7" w14:textId="6A50C939" w:rsidR="0060521E" w:rsidRPr="00017389" w:rsidRDefault="0060521E" w:rsidP="0060521E">
      <w:pPr>
        <w:tabs>
          <w:tab w:val="left" w:pos="-720"/>
        </w:tabs>
        <w:suppressAutoHyphens/>
        <w:ind w:left="2160"/>
        <w:rPr>
          <w:rFonts w:ascii="Times New Roman" w:hAnsi="Times New Roman"/>
          <w:sz w:val="22"/>
          <w:szCs w:val="22"/>
        </w:rPr>
      </w:pPr>
      <w:r w:rsidRPr="00017389">
        <w:rPr>
          <w:rFonts w:ascii="Times New Roman" w:hAnsi="Times New Roman"/>
          <w:sz w:val="22"/>
          <w:szCs w:val="22"/>
        </w:rPr>
        <w:t>Phone: (</w:t>
      </w:r>
      <w:r w:rsidR="000374C7" w:rsidRPr="00017389">
        <w:rPr>
          <w:rFonts w:ascii="Times New Roman" w:hAnsi="Times New Roman"/>
          <w:sz w:val="22"/>
          <w:szCs w:val="22"/>
        </w:rPr>
        <w:t>203</w:t>
      </w:r>
      <w:r w:rsidRPr="00017389">
        <w:rPr>
          <w:rFonts w:ascii="Times New Roman" w:hAnsi="Times New Roman"/>
          <w:sz w:val="22"/>
          <w:szCs w:val="22"/>
        </w:rPr>
        <w:t xml:space="preserve">) </w:t>
      </w:r>
      <w:r w:rsidR="000374C7" w:rsidRPr="00017389">
        <w:rPr>
          <w:rFonts w:ascii="Times New Roman" w:hAnsi="Times New Roman"/>
          <w:sz w:val="22"/>
          <w:szCs w:val="22"/>
        </w:rPr>
        <w:t>785</w:t>
      </w:r>
      <w:r w:rsidRPr="00017389">
        <w:rPr>
          <w:rFonts w:ascii="Times New Roman" w:hAnsi="Times New Roman"/>
          <w:sz w:val="22"/>
          <w:szCs w:val="22"/>
        </w:rPr>
        <w:t>-</w:t>
      </w:r>
      <w:r w:rsidR="000374C7" w:rsidRPr="00017389">
        <w:rPr>
          <w:rFonts w:ascii="Times New Roman" w:hAnsi="Times New Roman"/>
          <w:sz w:val="22"/>
          <w:szCs w:val="22"/>
        </w:rPr>
        <w:t>4688</w:t>
      </w:r>
    </w:p>
    <w:p w14:paraId="5571FC5C" w14:textId="3B18F0D9" w:rsidR="0060521E" w:rsidRPr="00017389" w:rsidRDefault="0060521E" w:rsidP="006B3145">
      <w:pPr>
        <w:tabs>
          <w:tab w:val="left" w:pos="-720"/>
        </w:tabs>
        <w:suppressAutoHyphens/>
        <w:ind w:left="2160"/>
        <w:outlineLvl w:val="0"/>
        <w:rPr>
          <w:rFonts w:ascii="Times New Roman" w:hAnsi="Times New Roman"/>
          <w:color w:val="2E74B5" w:themeColor="accent5" w:themeShade="BF"/>
          <w:sz w:val="22"/>
          <w:szCs w:val="22"/>
        </w:rPr>
      </w:pPr>
      <w:r w:rsidRPr="00017389">
        <w:rPr>
          <w:rFonts w:ascii="Times New Roman" w:hAnsi="Times New Roman"/>
          <w:sz w:val="22"/>
          <w:szCs w:val="22"/>
        </w:rPr>
        <w:t xml:space="preserve">Email: </w:t>
      </w:r>
      <w:hyperlink r:id="rId9" w:history="1">
        <w:r w:rsidR="009B1201">
          <w:rPr>
            <w:rStyle w:val="Hyperlink"/>
            <w:rFonts w:ascii="Times New Roman" w:hAnsi="Times New Roman"/>
            <w:sz w:val="22"/>
            <w:szCs w:val="22"/>
          </w:rPr>
          <w:t>hrpp@yale.edu</w:t>
        </w:r>
      </w:hyperlink>
    </w:p>
    <w:p w14:paraId="6D93B084" w14:textId="77777777" w:rsidR="000374C7" w:rsidRPr="000374C7" w:rsidRDefault="000374C7" w:rsidP="0060521E">
      <w:pPr>
        <w:tabs>
          <w:tab w:val="left" w:pos="-720"/>
        </w:tabs>
        <w:suppressAutoHyphens/>
        <w:rPr>
          <w:rFonts w:ascii="Arial" w:hAnsi="Arial" w:cs="Arial"/>
          <w:b/>
          <w:sz w:val="22"/>
          <w:szCs w:val="22"/>
        </w:rPr>
      </w:pPr>
    </w:p>
    <w:p w14:paraId="6821E5B4" w14:textId="77777777" w:rsidR="000374C7" w:rsidRPr="008B399D" w:rsidRDefault="000374C7" w:rsidP="000374C7">
      <w:pPr>
        <w:tabs>
          <w:tab w:val="left" w:pos="270"/>
        </w:tabs>
        <w:rPr>
          <w:rFonts w:ascii="Times New Roman" w:hAnsi="Times New Roman"/>
          <w:b/>
          <w:sz w:val="22"/>
          <w:szCs w:val="22"/>
          <w:u w:val="single"/>
        </w:rPr>
      </w:pPr>
      <w:r w:rsidRPr="008B399D">
        <w:rPr>
          <w:rFonts w:ascii="Times New Roman" w:hAnsi="Times New Roman"/>
          <w:b/>
          <w:sz w:val="22"/>
          <w:szCs w:val="22"/>
          <w:u w:val="single"/>
        </w:rPr>
        <w:t xml:space="preserve">Agreement to Participate: </w:t>
      </w:r>
    </w:p>
    <w:p w14:paraId="77761CBA" w14:textId="437D918A" w:rsidR="000374C7" w:rsidRDefault="000374C7" w:rsidP="000374C7">
      <w:pPr>
        <w:tabs>
          <w:tab w:val="left" w:pos="270"/>
        </w:tabs>
        <w:rPr>
          <w:rFonts w:ascii="Times New Roman" w:hAnsi="Times New Roman"/>
          <w:sz w:val="22"/>
          <w:szCs w:val="22"/>
        </w:rPr>
      </w:pPr>
      <w:r w:rsidRPr="006B3145">
        <w:rPr>
          <w:rFonts w:ascii="Times New Roman" w:hAnsi="Times New Roman"/>
          <w:sz w:val="22"/>
          <w:szCs w:val="22"/>
        </w:rPr>
        <w:t xml:space="preserve">By clicking the </w:t>
      </w:r>
      <w:r w:rsidR="00181A22" w:rsidRPr="006B3145">
        <w:rPr>
          <w:rFonts w:ascii="Times New Roman" w:hAnsi="Times New Roman"/>
          <w:sz w:val="22"/>
          <w:szCs w:val="22"/>
        </w:rPr>
        <w:t>“Accept”</w:t>
      </w:r>
      <w:r w:rsidRPr="006B3145">
        <w:rPr>
          <w:rFonts w:ascii="Times New Roman" w:hAnsi="Times New Roman"/>
          <w:sz w:val="22"/>
          <w:szCs w:val="22"/>
        </w:rPr>
        <w:t xml:space="preserve"> button below, you acknowledge that you have read and understood the above and </w:t>
      </w:r>
      <w:r w:rsidR="00EC2896">
        <w:rPr>
          <w:rFonts w:ascii="Times New Roman" w:hAnsi="Times New Roman"/>
          <w:sz w:val="22"/>
          <w:szCs w:val="22"/>
        </w:rPr>
        <w:t xml:space="preserve">voluntarily </w:t>
      </w:r>
      <w:r w:rsidRPr="006B3145">
        <w:rPr>
          <w:rFonts w:ascii="Times New Roman" w:hAnsi="Times New Roman"/>
          <w:sz w:val="22"/>
          <w:szCs w:val="22"/>
        </w:rPr>
        <w:t>agree to participate</w:t>
      </w:r>
      <w:r w:rsidR="00EC2896">
        <w:rPr>
          <w:rFonts w:ascii="Times New Roman" w:hAnsi="Times New Roman"/>
          <w:sz w:val="22"/>
          <w:szCs w:val="22"/>
        </w:rPr>
        <w:t xml:space="preserve"> in this study.</w:t>
      </w:r>
    </w:p>
    <w:p w14:paraId="434537F8" w14:textId="77777777" w:rsidR="00EC2896" w:rsidRPr="006B3145" w:rsidRDefault="00EC2896" w:rsidP="000374C7">
      <w:pPr>
        <w:tabs>
          <w:tab w:val="left" w:pos="270"/>
        </w:tabs>
        <w:rPr>
          <w:rFonts w:ascii="Times New Roman" w:hAnsi="Times New Roman"/>
          <w:sz w:val="22"/>
          <w:szCs w:val="22"/>
        </w:rPr>
      </w:pPr>
    </w:p>
    <w:p w14:paraId="680D7A83" w14:textId="77777777" w:rsidR="000374C7" w:rsidRPr="008C2871" w:rsidRDefault="000374C7" w:rsidP="0060521E">
      <w:pPr>
        <w:tabs>
          <w:tab w:val="left" w:pos="-720"/>
        </w:tabs>
        <w:suppressAutoHyphens/>
        <w:rPr>
          <w:rFonts w:ascii="Times New Roman" w:hAnsi="Times New Roman"/>
          <w:b/>
          <w:sz w:val="22"/>
          <w:szCs w:val="22"/>
        </w:rPr>
      </w:pPr>
    </w:p>
    <w:p w14:paraId="2251F80D" w14:textId="77777777" w:rsidR="0060521E" w:rsidRPr="008C2871" w:rsidRDefault="0060521E" w:rsidP="0060521E">
      <w:pPr>
        <w:tabs>
          <w:tab w:val="left" w:pos="-720"/>
        </w:tabs>
        <w:suppressAutoHyphens/>
        <w:rPr>
          <w:rFonts w:ascii="Times New Roman" w:hAnsi="Times New Roman"/>
          <w:b/>
          <w:sz w:val="22"/>
          <w:szCs w:val="22"/>
        </w:rPr>
      </w:pPr>
    </w:p>
    <w:p w14:paraId="3DA5CEC2" w14:textId="77777777" w:rsidR="0060521E" w:rsidRPr="008C2871" w:rsidRDefault="0060521E" w:rsidP="0060521E">
      <w:pPr>
        <w:rPr>
          <w:rFonts w:ascii="Times New Roman" w:hAnsi="Times New Roman"/>
          <w:sz w:val="22"/>
          <w:szCs w:val="22"/>
        </w:rPr>
      </w:pPr>
    </w:p>
    <w:p w14:paraId="0827656F" w14:textId="77777777" w:rsidR="00871CB7" w:rsidRDefault="00871CB7"/>
    <w:sectPr w:rsidR="00871CB7" w:rsidSect="00613649">
      <w:headerReference w:type="even" r:id="rId10"/>
      <w:headerReference w:type="default" r:id="rId11"/>
      <w:footerReference w:type="even" r:id="rId12"/>
      <w:footerReference w:type="default" r:id="rId13"/>
      <w:headerReference w:type="first" r:id="rId14"/>
      <w:footerReference w:type="first" r:id="rId15"/>
      <w:pgSz w:w="12240" w:h="15840"/>
      <w:pgMar w:top="864" w:right="1008" w:bottom="864"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14965" w14:textId="77777777" w:rsidR="009767A8" w:rsidRDefault="009767A8">
      <w:r>
        <w:separator/>
      </w:r>
    </w:p>
  </w:endnote>
  <w:endnote w:type="continuationSeparator" w:id="0">
    <w:p w14:paraId="615705C9" w14:textId="77777777" w:rsidR="009767A8" w:rsidRDefault="00976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09E39" w14:textId="77777777" w:rsidR="00CE4782" w:rsidRDefault="00CE47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C408B" w14:textId="77777777" w:rsidR="001C4D21" w:rsidRDefault="00000000" w:rsidP="0061364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1511D" w14:textId="77777777" w:rsidR="00CE4782" w:rsidRDefault="00CE47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79F42" w14:textId="77777777" w:rsidR="009767A8" w:rsidRDefault="009767A8">
      <w:r>
        <w:separator/>
      </w:r>
    </w:p>
  </w:footnote>
  <w:footnote w:type="continuationSeparator" w:id="0">
    <w:p w14:paraId="5AF20F7A" w14:textId="77777777" w:rsidR="009767A8" w:rsidRDefault="009767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D2E95" w14:textId="77777777" w:rsidR="00CE4782" w:rsidRDefault="00CE47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CFE85" w14:textId="46DC99D6" w:rsidR="00B13DAD" w:rsidRPr="00B13DAD" w:rsidRDefault="00CE4782" w:rsidP="00B13DAD">
    <w:pPr>
      <w:pStyle w:val="Header"/>
      <w:jc w:val="right"/>
      <w:rPr>
        <w:sz w:val="20"/>
      </w:rPr>
    </w:pPr>
    <w:r w:rsidRPr="00CE4782">
      <w:rPr>
        <w:sz w:val="20"/>
      </w:rPr>
      <w:t>Protocol #: 2000028</w:t>
    </w:r>
    <w:r w:rsidR="00F25EE7">
      <w:rPr>
        <w:sz w:val="20"/>
      </w:rPr>
      <w:t>8</w:t>
    </w:r>
    <w:r w:rsidRPr="00CE4782">
      <w:rPr>
        <w:sz w:val="20"/>
      </w:rPr>
      <w:t>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A2B50" w14:textId="77777777" w:rsidR="00CE4782" w:rsidRDefault="00CE47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094AA2"/>
    <w:multiLevelType w:val="hybridMultilevel"/>
    <w:tmpl w:val="E53AA690"/>
    <w:lvl w:ilvl="0" w:tplc="0CC419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760671"/>
    <w:multiLevelType w:val="hybridMultilevel"/>
    <w:tmpl w:val="0840E82A"/>
    <w:lvl w:ilvl="0" w:tplc="901E4FB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9AF5A6C"/>
    <w:multiLevelType w:val="hybridMultilevel"/>
    <w:tmpl w:val="1384F2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38297204">
    <w:abstractNumId w:val="0"/>
  </w:num>
  <w:num w:numId="2" w16cid:durableId="12809284">
    <w:abstractNumId w:val="1"/>
  </w:num>
  <w:num w:numId="3" w16cid:durableId="174819098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ffner, Joseph">
    <w15:presenceInfo w15:providerId="AD" w15:userId="S::joseph.heffner@yale.edu::026ecbe7-66ce-4cb7-8bd0-2565c8ee25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21E"/>
    <w:rsid w:val="00017389"/>
    <w:rsid w:val="000374C7"/>
    <w:rsid w:val="000B4615"/>
    <w:rsid w:val="000C628B"/>
    <w:rsid w:val="000D56C0"/>
    <w:rsid w:val="000E2148"/>
    <w:rsid w:val="000F7CF1"/>
    <w:rsid w:val="00120ADA"/>
    <w:rsid w:val="00123B70"/>
    <w:rsid w:val="001255C0"/>
    <w:rsid w:val="0012738E"/>
    <w:rsid w:val="0014588C"/>
    <w:rsid w:val="00181A22"/>
    <w:rsid w:val="00210D36"/>
    <w:rsid w:val="002A0B0E"/>
    <w:rsid w:val="002B715E"/>
    <w:rsid w:val="002E4D28"/>
    <w:rsid w:val="00336193"/>
    <w:rsid w:val="00405385"/>
    <w:rsid w:val="00423287"/>
    <w:rsid w:val="004A51C5"/>
    <w:rsid w:val="004C3BAD"/>
    <w:rsid w:val="005226AE"/>
    <w:rsid w:val="00590AB8"/>
    <w:rsid w:val="0060521E"/>
    <w:rsid w:val="00656395"/>
    <w:rsid w:val="006B3145"/>
    <w:rsid w:val="006B6D13"/>
    <w:rsid w:val="0073255A"/>
    <w:rsid w:val="0078499C"/>
    <w:rsid w:val="00794242"/>
    <w:rsid w:val="007C6920"/>
    <w:rsid w:val="00864078"/>
    <w:rsid w:val="00871CB7"/>
    <w:rsid w:val="008B399D"/>
    <w:rsid w:val="00901099"/>
    <w:rsid w:val="00921F42"/>
    <w:rsid w:val="00962DB3"/>
    <w:rsid w:val="00975DD8"/>
    <w:rsid w:val="009767A8"/>
    <w:rsid w:val="009B1201"/>
    <w:rsid w:val="009C3FD7"/>
    <w:rsid w:val="009F004E"/>
    <w:rsid w:val="00A40F89"/>
    <w:rsid w:val="00A66849"/>
    <w:rsid w:val="00A90094"/>
    <w:rsid w:val="00AE244A"/>
    <w:rsid w:val="00B13DAD"/>
    <w:rsid w:val="00B14EF9"/>
    <w:rsid w:val="00B45F18"/>
    <w:rsid w:val="00B64408"/>
    <w:rsid w:val="00B92B7B"/>
    <w:rsid w:val="00BE1DB8"/>
    <w:rsid w:val="00C34057"/>
    <w:rsid w:val="00C563FC"/>
    <w:rsid w:val="00CD6675"/>
    <w:rsid w:val="00CE4782"/>
    <w:rsid w:val="00DE5D59"/>
    <w:rsid w:val="00E40F1A"/>
    <w:rsid w:val="00EC2896"/>
    <w:rsid w:val="00F22D9B"/>
    <w:rsid w:val="00F25EE7"/>
    <w:rsid w:val="00F7261C"/>
    <w:rsid w:val="00F856AC"/>
    <w:rsid w:val="00F90280"/>
    <w:rsid w:val="00FC6403"/>
    <w:rsid w:val="00FE5A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D76DA"/>
  <w15:chartTrackingRefBased/>
  <w15:docId w15:val="{2B89D126-CAE4-1341-9FE5-FE8C1E50E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21E"/>
    <w:rPr>
      <w:rFonts w:ascii="Courier New" w:eastAsia="Times New Roman" w:hAnsi="Courier New"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0521E"/>
    <w:rPr>
      <w:color w:val="0000FF"/>
      <w:u w:val="single"/>
    </w:rPr>
  </w:style>
  <w:style w:type="paragraph" w:styleId="Footer">
    <w:name w:val="footer"/>
    <w:basedOn w:val="Normal"/>
    <w:link w:val="FooterChar"/>
    <w:uiPriority w:val="99"/>
    <w:unhideWhenUsed/>
    <w:rsid w:val="0060521E"/>
    <w:pPr>
      <w:tabs>
        <w:tab w:val="center" w:pos="4680"/>
        <w:tab w:val="right" w:pos="9360"/>
      </w:tabs>
    </w:pPr>
  </w:style>
  <w:style w:type="character" w:customStyle="1" w:styleId="FooterChar">
    <w:name w:val="Footer Char"/>
    <w:basedOn w:val="DefaultParagraphFont"/>
    <w:link w:val="Footer"/>
    <w:uiPriority w:val="99"/>
    <w:rsid w:val="0060521E"/>
    <w:rPr>
      <w:rFonts w:ascii="Courier New" w:eastAsia="Times New Roman" w:hAnsi="Courier New" w:cs="Times New Roman"/>
      <w:szCs w:val="20"/>
    </w:rPr>
  </w:style>
  <w:style w:type="paragraph" w:styleId="ListParagraph">
    <w:name w:val="List Paragraph"/>
    <w:basedOn w:val="Normal"/>
    <w:uiPriority w:val="34"/>
    <w:qFormat/>
    <w:rsid w:val="0060521E"/>
    <w:pPr>
      <w:ind w:left="720"/>
      <w:contextualSpacing/>
    </w:pPr>
  </w:style>
  <w:style w:type="character" w:styleId="UnresolvedMention">
    <w:name w:val="Unresolved Mention"/>
    <w:basedOn w:val="DefaultParagraphFont"/>
    <w:uiPriority w:val="99"/>
    <w:semiHidden/>
    <w:unhideWhenUsed/>
    <w:rsid w:val="000374C7"/>
    <w:rPr>
      <w:color w:val="605E5C"/>
      <w:shd w:val="clear" w:color="auto" w:fill="E1DFDD"/>
    </w:rPr>
  </w:style>
  <w:style w:type="paragraph" w:customStyle="1" w:styleId="ICDBodyText">
    <w:name w:val="ICD Body Text"/>
    <w:basedOn w:val="Normal"/>
    <w:link w:val="ICDBodyTextChar"/>
    <w:qFormat/>
    <w:rsid w:val="00336193"/>
    <w:rPr>
      <w:rFonts w:ascii="Times New Roman" w:eastAsiaTheme="minorHAnsi" w:hAnsi="Times New Roman" w:cstheme="minorBidi"/>
      <w:color w:val="000000"/>
      <w:szCs w:val="22"/>
    </w:rPr>
  </w:style>
  <w:style w:type="character" w:customStyle="1" w:styleId="ICDBodyTextChar">
    <w:name w:val="ICD Body Text Char"/>
    <w:basedOn w:val="DefaultParagraphFont"/>
    <w:link w:val="ICDBodyText"/>
    <w:rsid w:val="00336193"/>
    <w:rPr>
      <w:rFonts w:ascii="Times New Roman" w:hAnsi="Times New Roman"/>
      <w:color w:val="000000"/>
      <w:szCs w:val="22"/>
    </w:rPr>
  </w:style>
  <w:style w:type="character" w:customStyle="1" w:styleId="Style1">
    <w:name w:val="Style1"/>
    <w:basedOn w:val="DefaultParagraphFont"/>
    <w:uiPriority w:val="1"/>
    <w:rsid w:val="00336193"/>
    <w:rPr>
      <w:rFonts w:ascii="Arial" w:hAnsi="Arial"/>
      <w:b w:val="0"/>
    </w:rPr>
  </w:style>
  <w:style w:type="paragraph" w:styleId="BalloonText">
    <w:name w:val="Balloon Text"/>
    <w:basedOn w:val="Normal"/>
    <w:link w:val="BalloonTextChar"/>
    <w:uiPriority w:val="99"/>
    <w:semiHidden/>
    <w:unhideWhenUsed/>
    <w:rsid w:val="00B13DAD"/>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B13DAD"/>
    <w:rPr>
      <w:rFonts w:ascii="Times New Roman" w:eastAsia="Times New Roman" w:hAnsi="Times New Roman" w:cs="Times New Roman"/>
      <w:sz w:val="18"/>
      <w:szCs w:val="18"/>
    </w:rPr>
  </w:style>
  <w:style w:type="paragraph" w:styleId="Header">
    <w:name w:val="header"/>
    <w:basedOn w:val="Normal"/>
    <w:link w:val="HeaderChar"/>
    <w:uiPriority w:val="99"/>
    <w:unhideWhenUsed/>
    <w:rsid w:val="00B13DAD"/>
    <w:pPr>
      <w:tabs>
        <w:tab w:val="center" w:pos="4680"/>
        <w:tab w:val="right" w:pos="9360"/>
      </w:tabs>
    </w:pPr>
  </w:style>
  <w:style w:type="character" w:customStyle="1" w:styleId="HeaderChar">
    <w:name w:val="Header Char"/>
    <w:basedOn w:val="DefaultParagraphFont"/>
    <w:link w:val="Header"/>
    <w:uiPriority w:val="99"/>
    <w:rsid w:val="00B13DAD"/>
    <w:rPr>
      <w:rFonts w:ascii="Courier New" w:eastAsia="Times New Roman" w:hAnsi="Courier New" w:cs="Times New Roman"/>
      <w:szCs w:val="20"/>
    </w:rPr>
  </w:style>
  <w:style w:type="paragraph" w:styleId="BodyText">
    <w:name w:val="Body Text"/>
    <w:basedOn w:val="Normal"/>
    <w:link w:val="BodyTextChar"/>
    <w:uiPriority w:val="1"/>
    <w:qFormat/>
    <w:rsid w:val="00120ADA"/>
    <w:pPr>
      <w:widowControl w:val="0"/>
      <w:autoSpaceDE w:val="0"/>
      <w:autoSpaceDN w:val="0"/>
    </w:pPr>
    <w:rPr>
      <w:rFonts w:ascii="Times New Roman" w:hAnsi="Times New Roman"/>
      <w:szCs w:val="24"/>
      <w:lang w:bidi="en-US"/>
    </w:rPr>
  </w:style>
  <w:style w:type="character" w:customStyle="1" w:styleId="BodyTextChar">
    <w:name w:val="Body Text Char"/>
    <w:basedOn w:val="DefaultParagraphFont"/>
    <w:link w:val="BodyText"/>
    <w:uiPriority w:val="1"/>
    <w:rsid w:val="00120ADA"/>
    <w:rPr>
      <w:rFonts w:ascii="Times New Roman" w:eastAsia="Times New Roman" w:hAnsi="Times New Roman" w:cs="Times New Roman"/>
      <w:lang w:bidi="en-US"/>
    </w:rPr>
  </w:style>
  <w:style w:type="character" w:styleId="CommentReference">
    <w:name w:val="annotation reference"/>
    <w:basedOn w:val="DefaultParagraphFont"/>
    <w:uiPriority w:val="99"/>
    <w:semiHidden/>
    <w:unhideWhenUsed/>
    <w:rsid w:val="001255C0"/>
    <w:rPr>
      <w:sz w:val="16"/>
      <w:szCs w:val="16"/>
    </w:rPr>
  </w:style>
  <w:style w:type="paragraph" w:styleId="CommentText">
    <w:name w:val="annotation text"/>
    <w:basedOn w:val="Normal"/>
    <w:link w:val="CommentTextChar"/>
    <w:uiPriority w:val="99"/>
    <w:semiHidden/>
    <w:unhideWhenUsed/>
    <w:rsid w:val="001255C0"/>
    <w:rPr>
      <w:sz w:val="20"/>
    </w:rPr>
  </w:style>
  <w:style w:type="character" w:customStyle="1" w:styleId="CommentTextChar">
    <w:name w:val="Comment Text Char"/>
    <w:basedOn w:val="DefaultParagraphFont"/>
    <w:link w:val="CommentText"/>
    <w:uiPriority w:val="99"/>
    <w:semiHidden/>
    <w:rsid w:val="001255C0"/>
    <w:rPr>
      <w:rFonts w:ascii="Courier New" w:eastAsia="Times New Roman" w:hAnsi="Courier New" w:cs="Times New Roman"/>
      <w:sz w:val="20"/>
      <w:szCs w:val="20"/>
    </w:rPr>
  </w:style>
  <w:style w:type="paragraph" w:styleId="CommentSubject">
    <w:name w:val="annotation subject"/>
    <w:basedOn w:val="CommentText"/>
    <w:next w:val="CommentText"/>
    <w:link w:val="CommentSubjectChar"/>
    <w:uiPriority w:val="99"/>
    <w:semiHidden/>
    <w:unhideWhenUsed/>
    <w:rsid w:val="001255C0"/>
    <w:rPr>
      <w:b/>
      <w:bCs/>
    </w:rPr>
  </w:style>
  <w:style w:type="character" w:customStyle="1" w:styleId="CommentSubjectChar">
    <w:name w:val="Comment Subject Char"/>
    <w:basedOn w:val="CommentTextChar"/>
    <w:link w:val="CommentSubject"/>
    <w:uiPriority w:val="99"/>
    <w:semiHidden/>
    <w:rsid w:val="001255C0"/>
    <w:rPr>
      <w:rFonts w:ascii="Courier New" w:eastAsia="Times New Roman" w:hAnsi="Courier New" w:cs="Times New Roman"/>
      <w:b/>
      <w:bCs/>
      <w:sz w:val="20"/>
      <w:szCs w:val="20"/>
    </w:rPr>
  </w:style>
  <w:style w:type="character" w:styleId="PlaceholderText">
    <w:name w:val="Placeholder Text"/>
    <w:basedOn w:val="DefaultParagraphFont"/>
    <w:uiPriority w:val="99"/>
    <w:semiHidden/>
    <w:rsid w:val="00B45F18"/>
    <w:rPr>
      <w:color w:val="808080"/>
    </w:rPr>
  </w:style>
  <w:style w:type="paragraph" w:styleId="Revision">
    <w:name w:val="Revision"/>
    <w:hidden/>
    <w:uiPriority w:val="99"/>
    <w:semiHidden/>
    <w:rsid w:val="00FC6403"/>
    <w:rPr>
      <w:rFonts w:ascii="Courier New" w:eastAsia="Times New Roman" w:hAnsi="Courier New"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44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tledge.lab@yale.edu"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human.subjects@yale.edu"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866</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Mcdougle</dc:creator>
  <cp:keywords/>
  <dc:description/>
  <cp:lastModifiedBy>Heffner, Joseph</cp:lastModifiedBy>
  <cp:revision>2</cp:revision>
  <dcterms:created xsi:type="dcterms:W3CDTF">2023-01-03T20:16:00Z</dcterms:created>
  <dcterms:modified xsi:type="dcterms:W3CDTF">2023-01-03T20:16:00Z</dcterms:modified>
</cp:coreProperties>
</file>